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170A2" w14:textId="77777777" w:rsidR="0086407D" w:rsidRDefault="0086407D" w:rsidP="000C55DF">
      <w:pPr>
        <w:jc w:val="center"/>
        <w:rPr>
          <w:rFonts w:ascii="Times New Roman" w:hAnsi="Times New Roman"/>
          <w:b/>
          <w:sz w:val="28"/>
          <w:szCs w:val="28"/>
        </w:rPr>
      </w:pPr>
    </w:p>
    <w:p w14:paraId="52FAB950" w14:textId="77777777" w:rsidR="00FA1735" w:rsidRDefault="00FA1735" w:rsidP="0086407D">
      <w:pPr>
        <w:spacing w:after="0" w:line="240" w:lineRule="auto"/>
        <w:jc w:val="center"/>
        <w:rPr>
          <w:rFonts w:ascii="Times New Roman" w:hAnsi="Times New Roman"/>
          <w:b/>
          <w:sz w:val="48"/>
          <w:szCs w:val="48"/>
        </w:rPr>
      </w:pPr>
    </w:p>
    <w:p w14:paraId="77A41052" w14:textId="77777777" w:rsidR="0086407D" w:rsidRPr="0086407D" w:rsidRDefault="0086407D" w:rsidP="0086407D">
      <w:pPr>
        <w:spacing w:after="0" w:line="240" w:lineRule="auto"/>
        <w:jc w:val="center"/>
        <w:rPr>
          <w:rFonts w:ascii="Times New Roman" w:hAnsi="Times New Roman"/>
          <w:b/>
          <w:sz w:val="48"/>
          <w:szCs w:val="48"/>
        </w:rPr>
      </w:pPr>
      <w:r w:rsidRPr="0086407D">
        <w:rPr>
          <w:rFonts w:ascii="Times New Roman" w:hAnsi="Times New Roman"/>
          <w:b/>
          <w:sz w:val="48"/>
          <w:szCs w:val="48"/>
        </w:rPr>
        <w:t>MODIS Multi-Angle Implementation of Atmospheric Correct (MAIAC)</w:t>
      </w:r>
    </w:p>
    <w:p w14:paraId="6C1306F5" w14:textId="77777777" w:rsidR="0086407D" w:rsidRPr="0086407D" w:rsidRDefault="0086407D" w:rsidP="0086407D">
      <w:pPr>
        <w:spacing w:after="0" w:line="240" w:lineRule="auto"/>
        <w:jc w:val="center"/>
        <w:rPr>
          <w:rFonts w:ascii="Times New Roman" w:hAnsi="Times New Roman"/>
          <w:b/>
          <w:sz w:val="48"/>
          <w:szCs w:val="48"/>
        </w:rPr>
      </w:pPr>
      <w:r w:rsidRPr="0086407D">
        <w:rPr>
          <w:rFonts w:ascii="Times New Roman" w:hAnsi="Times New Roman"/>
          <w:b/>
          <w:sz w:val="48"/>
          <w:szCs w:val="48"/>
        </w:rPr>
        <w:t xml:space="preserve"> Data User’s Guide</w:t>
      </w:r>
    </w:p>
    <w:p w14:paraId="30FED7DF" w14:textId="77777777" w:rsidR="0086407D" w:rsidRDefault="0086407D" w:rsidP="0086407D">
      <w:pPr>
        <w:spacing w:after="0" w:line="240" w:lineRule="auto"/>
        <w:jc w:val="center"/>
        <w:rPr>
          <w:rFonts w:ascii="Times New Roman" w:hAnsi="Times New Roman"/>
          <w:b/>
          <w:sz w:val="28"/>
          <w:szCs w:val="28"/>
        </w:rPr>
      </w:pPr>
    </w:p>
    <w:p w14:paraId="3BAC4B05" w14:textId="77777777" w:rsidR="0086407D" w:rsidRDefault="006C1F91" w:rsidP="0086407D">
      <w:pPr>
        <w:spacing w:after="0" w:line="240" w:lineRule="auto"/>
        <w:jc w:val="center"/>
        <w:rPr>
          <w:rFonts w:ascii="Times New Roman" w:hAnsi="Times New Roman"/>
          <w:b/>
          <w:sz w:val="28"/>
          <w:szCs w:val="28"/>
        </w:rPr>
      </w:pPr>
      <w:r>
        <w:rPr>
          <w:rFonts w:ascii="Times New Roman" w:hAnsi="Times New Roman"/>
          <w:b/>
          <w:sz w:val="28"/>
          <w:szCs w:val="28"/>
        </w:rPr>
        <w:t>Collection 6 (ver. of June 2017)</w:t>
      </w:r>
    </w:p>
    <w:p w14:paraId="5BC6E3D2" w14:textId="77777777" w:rsidR="006C1F91" w:rsidRDefault="006C1F91" w:rsidP="0086407D">
      <w:pPr>
        <w:spacing w:after="0" w:line="240" w:lineRule="auto"/>
        <w:jc w:val="center"/>
        <w:rPr>
          <w:rFonts w:ascii="Times New Roman" w:hAnsi="Times New Roman"/>
          <w:b/>
          <w:sz w:val="28"/>
          <w:szCs w:val="28"/>
        </w:rPr>
      </w:pPr>
    </w:p>
    <w:p w14:paraId="781EC36E" w14:textId="77777777" w:rsidR="00663A41" w:rsidRDefault="00663A41" w:rsidP="0086407D">
      <w:pPr>
        <w:spacing w:after="0" w:line="240" w:lineRule="auto"/>
        <w:jc w:val="center"/>
        <w:rPr>
          <w:rFonts w:ascii="Times New Roman" w:hAnsi="Times New Roman"/>
          <w:b/>
          <w:sz w:val="28"/>
          <w:szCs w:val="28"/>
        </w:rPr>
      </w:pPr>
    </w:p>
    <w:p w14:paraId="4F3C527D" w14:textId="77777777" w:rsidR="00663A41" w:rsidRDefault="00663A41" w:rsidP="00663A41">
      <w:pPr>
        <w:spacing w:after="0" w:line="240" w:lineRule="auto"/>
        <w:jc w:val="center"/>
        <w:rPr>
          <w:rFonts w:ascii="Times New Roman" w:hAnsi="Times New Roman"/>
          <w:b/>
          <w:sz w:val="28"/>
          <w:szCs w:val="28"/>
        </w:rPr>
      </w:pPr>
      <w:r>
        <w:rPr>
          <w:rFonts w:ascii="Times New Roman" w:hAnsi="Times New Roman"/>
          <w:b/>
          <w:sz w:val="28"/>
          <w:szCs w:val="28"/>
        </w:rPr>
        <w:t xml:space="preserve">Version </w:t>
      </w:r>
      <w:r w:rsidR="0037136E">
        <w:rPr>
          <w:rFonts w:ascii="Times New Roman" w:hAnsi="Times New Roman"/>
          <w:b/>
          <w:sz w:val="28"/>
          <w:szCs w:val="28"/>
        </w:rPr>
        <w:t>2</w:t>
      </w:r>
      <w:r>
        <w:rPr>
          <w:rFonts w:ascii="Times New Roman" w:hAnsi="Times New Roman"/>
          <w:b/>
          <w:sz w:val="28"/>
          <w:szCs w:val="28"/>
        </w:rPr>
        <w:t>.0</w:t>
      </w:r>
    </w:p>
    <w:p w14:paraId="5835653E" w14:textId="77777777" w:rsidR="00663A41" w:rsidRDefault="00663A41" w:rsidP="0086407D">
      <w:pPr>
        <w:spacing w:after="0" w:line="240" w:lineRule="auto"/>
        <w:jc w:val="center"/>
        <w:rPr>
          <w:rFonts w:ascii="Times New Roman" w:hAnsi="Times New Roman"/>
          <w:b/>
          <w:sz w:val="28"/>
          <w:szCs w:val="28"/>
        </w:rPr>
      </w:pPr>
    </w:p>
    <w:p w14:paraId="1379E194" w14:textId="77777777" w:rsidR="006C1F91" w:rsidRDefault="006C1F91" w:rsidP="0086407D">
      <w:pPr>
        <w:spacing w:after="0" w:line="240" w:lineRule="auto"/>
        <w:jc w:val="center"/>
        <w:rPr>
          <w:rFonts w:ascii="Times New Roman" w:hAnsi="Times New Roman"/>
          <w:b/>
          <w:sz w:val="28"/>
          <w:szCs w:val="28"/>
        </w:rPr>
      </w:pPr>
    </w:p>
    <w:p w14:paraId="45CFAD60" w14:textId="77777777" w:rsidR="0086407D" w:rsidRDefault="0086407D" w:rsidP="0086407D">
      <w:pPr>
        <w:spacing w:after="0" w:line="240" w:lineRule="auto"/>
        <w:jc w:val="center"/>
        <w:rPr>
          <w:rFonts w:ascii="Times New Roman" w:hAnsi="Times New Roman"/>
          <w:b/>
          <w:sz w:val="28"/>
          <w:szCs w:val="28"/>
        </w:rPr>
      </w:pPr>
    </w:p>
    <w:p w14:paraId="4B3B2812" w14:textId="77777777" w:rsidR="0086407D" w:rsidRPr="00FD126B" w:rsidRDefault="0086407D" w:rsidP="0086407D">
      <w:pPr>
        <w:spacing w:after="0" w:line="240" w:lineRule="auto"/>
        <w:jc w:val="center"/>
        <w:rPr>
          <w:rFonts w:ascii="Arial" w:hAnsi="Arial" w:cs="Arial"/>
          <w:b/>
          <w:sz w:val="28"/>
          <w:szCs w:val="28"/>
        </w:rPr>
      </w:pPr>
      <w:r w:rsidRPr="00FD126B">
        <w:rPr>
          <w:rFonts w:ascii="Arial" w:hAnsi="Arial" w:cs="Arial"/>
          <w:b/>
          <w:sz w:val="28"/>
          <w:szCs w:val="28"/>
        </w:rPr>
        <w:t>Principal Investigator: Alexei Lyapustin</w:t>
      </w:r>
    </w:p>
    <w:p w14:paraId="377D1F78" w14:textId="77777777" w:rsidR="0086407D" w:rsidRDefault="0086407D" w:rsidP="0086407D">
      <w:pPr>
        <w:spacing w:after="0" w:line="240" w:lineRule="auto"/>
        <w:jc w:val="center"/>
        <w:rPr>
          <w:sz w:val="28"/>
          <w:szCs w:val="28"/>
        </w:rPr>
      </w:pPr>
    </w:p>
    <w:p w14:paraId="562D0BC5" w14:textId="77777777" w:rsidR="0086407D" w:rsidRDefault="0086407D" w:rsidP="0086407D">
      <w:pPr>
        <w:spacing w:after="0" w:line="240" w:lineRule="auto"/>
        <w:jc w:val="center"/>
        <w:rPr>
          <w:sz w:val="28"/>
          <w:szCs w:val="28"/>
        </w:rPr>
      </w:pPr>
    </w:p>
    <w:p w14:paraId="192961DB" w14:textId="77777777" w:rsidR="0086407D" w:rsidRDefault="0086407D" w:rsidP="0086407D">
      <w:pPr>
        <w:spacing w:after="0" w:line="240" w:lineRule="auto"/>
        <w:jc w:val="center"/>
      </w:pPr>
    </w:p>
    <w:p w14:paraId="639BC781" w14:textId="77777777" w:rsidR="0086407D" w:rsidRDefault="0086407D" w:rsidP="0086407D">
      <w:pPr>
        <w:spacing w:after="0" w:line="240" w:lineRule="auto"/>
        <w:jc w:val="center"/>
        <w:rPr>
          <w:rFonts w:ascii="Times New Roman" w:hAnsi="Times New Roman"/>
          <w:b/>
          <w:sz w:val="28"/>
          <w:szCs w:val="28"/>
        </w:rPr>
      </w:pPr>
    </w:p>
    <w:p w14:paraId="6A417B80" w14:textId="77777777" w:rsidR="0086407D" w:rsidRDefault="0086407D" w:rsidP="0086407D">
      <w:pPr>
        <w:spacing w:after="0" w:line="240" w:lineRule="auto"/>
        <w:jc w:val="center"/>
        <w:rPr>
          <w:rFonts w:ascii="Times New Roman" w:hAnsi="Times New Roman"/>
          <w:b/>
          <w:sz w:val="28"/>
          <w:szCs w:val="28"/>
        </w:rPr>
      </w:pPr>
    </w:p>
    <w:p w14:paraId="6D2BBCF5" w14:textId="77777777" w:rsidR="0086407D" w:rsidRDefault="0086407D" w:rsidP="0086407D">
      <w:pPr>
        <w:spacing w:after="0" w:line="240" w:lineRule="auto"/>
        <w:jc w:val="center"/>
        <w:rPr>
          <w:rFonts w:ascii="Times New Roman" w:hAnsi="Times New Roman"/>
          <w:b/>
          <w:sz w:val="28"/>
          <w:szCs w:val="28"/>
        </w:rPr>
      </w:pPr>
    </w:p>
    <w:p w14:paraId="41FCEC94" w14:textId="77777777" w:rsidR="006C1F91" w:rsidRDefault="006C1F91" w:rsidP="0086407D">
      <w:pPr>
        <w:spacing w:after="0" w:line="240" w:lineRule="auto"/>
        <w:jc w:val="center"/>
        <w:rPr>
          <w:rFonts w:ascii="TimesNewRomanPSMT" w:hAnsi="TimesNewRomanPSMT" w:cs="TimesNewRomanPSMT"/>
          <w:sz w:val="26"/>
          <w:szCs w:val="26"/>
        </w:rPr>
      </w:pPr>
      <w:r>
        <w:rPr>
          <w:rFonts w:ascii="TimesNewRomanPSMT" w:hAnsi="TimesNewRomanPSMT" w:cs="TimesNewRomanPSMT"/>
          <w:sz w:val="26"/>
          <w:szCs w:val="26"/>
        </w:rPr>
        <w:t xml:space="preserve">Correspondence e-mail address: </w:t>
      </w:r>
    </w:p>
    <w:p w14:paraId="1F0CC10F" w14:textId="77777777" w:rsidR="0086407D" w:rsidRDefault="006E183F" w:rsidP="0086407D">
      <w:pPr>
        <w:spacing w:after="0" w:line="240" w:lineRule="auto"/>
        <w:jc w:val="center"/>
        <w:rPr>
          <w:rFonts w:ascii="Times New Roman" w:hAnsi="Times New Roman"/>
          <w:b/>
          <w:sz w:val="28"/>
          <w:szCs w:val="28"/>
        </w:rPr>
      </w:pPr>
      <w:hyperlink r:id="rId9" w:history="1">
        <w:r w:rsidR="007710E3" w:rsidRPr="006F6F88">
          <w:rPr>
            <w:rStyle w:val="Hyperlink"/>
            <w:rFonts w:ascii="TimesNewRomanPSMT" w:hAnsi="TimesNewRomanPSMT" w:cs="TimesNewRomanPSMT"/>
            <w:sz w:val="26"/>
            <w:szCs w:val="26"/>
          </w:rPr>
          <w:t>Yujie.Wang@nasa.gov</w:t>
        </w:r>
      </w:hyperlink>
      <w:r w:rsidR="007710E3">
        <w:rPr>
          <w:rFonts w:ascii="TimesNewRomanPSMT" w:hAnsi="TimesNewRomanPSMT" w:cs="TimesNewRomanPSMT"/>
          <w:sz w:val="26"/>
          <w:szCs w:val="26"/>
        </w:rPr>
        <w:t xml:space="preserve">; </w:t>
      </w:r>
      <w:hyperlink r:id="rId10" w:history="1">
        <w:r w:rsidR="006C1F91" w:rsidRPr="006F6F88">
          <w:rPr>
            <w:rStyle w:val="Hyperlink"/>
            <w:rFonts w:ascii="TimesNewRomanPSMT" w:hAnsi="TimesNewRomanPSMT" w:cs="TimesNewRomanPSMT"/>
            <w:sz w:val="26"/>
            <w:szCs w:val="26"/>
          </w:rPr>
          <w:t>Alexei.I.Lyapustin@nasa.gov</w:t>
        </w:r>
      </w:hyperlink>
      <w:r w:rsidR="006C1F91">
        <w:rPr>
          <w:rFonts w:ascii="TimesNewRomanPSMT" w:hAnsi="TimesNewRomanPSMT" w:cs="TimesNewRomanPSMT"/>
          <w:sz w:val="26"/>
          <w:szCs w:val="26"/>
        </w:rPr>
        <w:t xml:space="preserve">; </w:t>
      </w:r>
    </w:p>
    <w:p w14:paraId="47572761" w14:textId="77777777" w:rsidR="0086407D" w:rsidRDefault="0086407D" w:rsidP="0086407D">
      <w:pPr>
        <w:spacing w:after="0" w:line="240" w:lineRule="auto"/>
        <w:jc w:val="center"/>
        <w:rPr>
          <w:rFonts w:ascii="Times New Roman" w:hAnsi="Times New Roman"/>
          <w:b/>
          <w:sz w:val="28"/>
          <w:szCs w:val="28"/>
        </w:rPr>
      </w:pPr>
    </w:p>
    <w:p w14:paraId="758E804A" w14:textId="77777777" w:rsidR="0086407D" w:rsidRDefault="0086407D" w:rsidP="0086407D">
      <w:pPr>
        <w:spacing w:after="0" w:line="240" w:lineRule="auto"/>
        <w:jc w:val="center"/>
        <w:rPr>
          <w:rFonts w:ascii="Times New Roman" w:hAnsi="Times New Roman"/>
          <w:b/>
          <w:sz w:val="28"/>
          <w:szCs w:val="28"/>
        </w:rPr>
      </w:pPr>
    </w:p>
    <w:p w14:paraId="76DC7EBB" w14:textId="77777777" w:rsidR="0086407D" w:rsidRDefault="0086407D" w:rsidP="0086407D">
      <w:pPr>
        <w:spacing w:after="0" w:line="240" w:lineRule="auto"/>
        <w:jc w:val="center"/>
        <w:rPr>
          <w:rFonts w:ascii="Times New Roman" w:hAnsi="Times New Roman"/>
          <w:b/>
          <w:sz w:val="28"/>
          <w:szCs w:val="28"/>
        </w:rPr>
      </w:pPr>
    </w:p>
    <w:p w14:paraId="03F6C2D9" w14:textId="77777777" w:rsidR="0086407D" w:rsidRDefault="0086407D" w:rsidP="0086407D">
      <w:pPr>
        <w:spacing w:after="0" w:line="240" w:lineRule="auto"/>
        <w:jc w:val="center"/>
        <w:rPr>
          <w:rFonts w:ascii="Times New Roman" w:hAnsi="Times New Roman"/>
          <w:b/>
          <w:sz w:val="28"/>
          <w:szCs w:val="28"/>
        </w:rPr>
      </w:pPr>
    </w:p>
    <w:p w14:paraId="2C9DBC80" w14:textId="77777777" w:rsidR="0086407D" w:rsidRDefault="0086407D" w:rsidP="0086407D">
      <w:pPr>
        <w:spacing w:after="0" w:line="240" w:lineRule="auto"/>
        <w:jc w:val="center"/>
        <w:rPr>
          <w:rFonts w:ascii="Times New Roman" w:hAnsi="Times New Roman"/>
          <w:b/>
          <w:sz w:val="28"/>
          <w:szCs w:val="28"/>
        </w:rPr>
      </w:pPr>
    </w:p>
    <w:p w14:paraId="3A5540C9" w14:textId="77777777" w:rsidR="0086407D" w:rsidRDefault="0086407D" w:rsidP="0086407D">
      <w:pPr>
        <w:spacing w:after="0" w:line="240" w:lineRule="auto"/>
        <w:jc w:val="center"/>
        <w:rPr>
          <w:rFonts w:ascii="Times New Roman" w:hAnsi="Times New Roman"/>
          <w:b/>
          <w:sz w:val="28"/>
          <w:szCs w:val="28"/>
        </w:rPr>
      </w:pPr>
    </w:p>
    <w:p w14:paraId="73A32107" w14:textId="77777777" w:rsidR="0086407D" w:rsidRDefault="0086407D" w:rsidP="0086407D">
      <w:pPr>
        <w:spacing w:after="0" w:line="240" w:lineRule="auto"/>
        <w:jc w:val="center"/>
        <w:rPr>
          <w:rFonts w:ascii="Times New Roman" w:hAnsi="Times New Roman"/>
          <w:b/>
          <w:sz w:val="28"/>
          <w:szCs w:val="28"/>
        </w:rPr>
      </w:pPr>
    </w:p>
    <w:p w14:paraId="54370AB8" w14:textId="77777777" w:rsidR="0086407D" w:rsidRDefault="0086407D" w:rsidP="0086407D">
      <w:pPr>
        <w:spacing w:after="0" w:line="240" w:lineRule="auto"/>
        <w:jc w:val="center"/>
        <w:rPr>
          <w:rFonts w:ascii="Times New Roman" w:hAnsi="Times New Roman"/>
          <w:b/>
          <w:sz w:val="28"/>
          <w:szCs w:val="28"/>
        </w:rPr>
      </w:pPr>
    </w:p>
    <w:p w14:paraId="5EA31460" w14:textId="77777777" w:rsidR="00FD126B" w:rsidRPr="00FD126B" w:rsidRDefault="00FD126B" w:rsidP="00FD126B">
      <w:pPr>
        <w:spacing w:after="0" w:line="240" w:lineRule="auto"/>
        <w:jc w:val="center"/>
        <w:rPr>
          <w:rFonts w:ascii="Arial" w:hAnsi="Arial" w:cs="Arial"/>
          <w:b/>
          <w:sz w:val="28"/>
          <w:szCs w:val="28"/>
        </w:rPr>
      </w:pPr>
      <w:r w:rsidRPr="00FD126B">
        <w:rPr>
          <w:rFonts w:ascii="Arial" w:hAnsi="Arial" w:cs="Arial"/>
          <w:b/>
          <w:sz w:val="28"/>
          <w:szCs w:val="28"/>
        </w:rPr>
        <w:t>Prepared by Alexei Lyapustin</w:t>
      </w:r>
      <w:r w:rsidR="006C1F91">
        <w:rPr>
          <w:rFonts w:ascii="Arial" w:hAnsi="Arial" w:cs="Arial"/>
          <w:b/>
          <w:sz w:val="28"/>
          <w:szCs w:val="28"/>
        </w:rPr>
        <w:t xml:space="preserve"> and Yujie Wang</w:t>
      </w:r>
    </w:p>
    <w:p w14:paraId="3151976B" w14:textId="77777777" w:rsidR="0086407D" w:rsidRDefault="0086407D" w:rsidP="0086407D">
      <w:pPr>
        <w:spacing w:after="0" w:line="240" w:lineRule="auto"/>
        <w:jc w:val="center"/>
        <w:rPr>
          <w:rFonts w:ascii="Times New Roman" w:hAnsi="Times New Roman"/>
          <w:b/>
          <w:sz w:val="28"/>
          <w:szCs w:val="28"/>
        </w:rPr>
      </w:pPr>
    </w:p>
    <w:p w14:paraId="222AB6F8" w14:textId="77777777" w:rsidR="0086407D" w:rsidRDefault="0086407D" w:rsidP="0086407D">
      <w:pPr>
        <w:spacing w:after="0" w:line="240" w:lineRule="auto"/>
        <w:jc w:val="center"/>
        <w:rPr>
          <w:rFonts w:ascii="Times New Roman" w:hAnsi="Times New Roman"/>
          <w:b/>
          <w:sz w:val="28"/>
          <w:szCs w:val="28"/>
        </w:rPr>
      </w:pPr>
    </w:p>
    <w:p w14:paraId="5BBA0C6D" w14:textId="77777777" w:rsidR="0086407D" w:rsidRDefault="0086407D" w:rsidP="0086407D">
      <w:pPr>
        <w:spacing w:after="0" w:line="240" w:lineRule="auto"/>
        <w:jc w:val="center"/>
        <w:rPr>
          <w:rFonts w:ascii="Times New Roman" w:hAnsi="Times New Roman"/>
          <w:b/>
          <w:sz w:val="28"/>
          <w:szCs w:val="28"/>
        </w:rPr>
      </w:pPr>
    </w:p>
    <w:p w14:paraId="0B7BA49E" w14:textId="77777777" w:rsidR="0086407D" w:rsidRDefault="006C1F91" w:rsidP="0086407D">
      <w:pPr>
        <w:spacing w:after="0" w:line="240" w:lineRule="auto"/>
        <w:jc w:val="center"/>
        <w:rPr>
          <w:rFonts w:ascii="Times New Roman" w:hAnsi="Times New Roman"/>
          <w:b/>
          <w:sz w:val="28"/>
          <w:szCs w:val="28"/>
        </w:rPr>
      </w:pPr>
      <w:r>
        <w:rPr>
          <w:rFonts w:ascii="Times New Roman" w:hAnsi="Times New Roman"/>
          <w:b/>
          <w:sz w:val="28"/>
          <w:szCs w:val="28"/>
        </w:rPr>
        <w:t xml:space="preserve">Published: </w:t>
      </w:r>
      <w:r w:rsidR="0086407D">
        <w:rPr>
          <w:rFonts w:ascii="Times New Roman" w:hAnsi="Times New Roman"/>
          <w:b/>
          <w:sz w:val="28"/>
          <w:szCs w:val="28"/>
        </w:rPr>
        <w:t>June, 2017</w:t>
      </w:r>
      <w:r w:rsidR="0086407D">
        <w:rPr>
          <w:rFonts w:ascii="Times New Roman" w:hAnsi="Times New Roman"/>
          <w:b/>
          <w:sz w:val="28"/>
          <w:szCs w:val="28"/>
        </w:rPr>
        <w:br w:type="page"/>
      </w:r>
    </w:p>
    <w:p w14:paraId="2166EDE8" w14:textId="77777777" w:rsidR="002A4847" w:rsidRPr="00DE25B0" w:rsidRDefault="002A4847" w:rsidP="002A4847">
      <w:pPr>
        <w:jc w:val="center"/>
        <w:rPr>
          <w:rFonts w:ascii="Times New Roman" w:hAnsi="Times New Roman"/>
          <w:sz w:val="24"/>
          <w:szCs w:val="24"/>
        </w:rPr>
      </w:pPr>
      <w:r w:rsidRPr="00DE25B0">
        <w:rPr>
          <w:rFonts w:ascii="Times New Roman" w:hAnsi="Times New Roman"/>
          <w:sz w:val="24"/>
          <w:szCs w:val="24"/>
        </w:rPr>
        <w:lastRenderedPageBreak/>
        <w:t>TABLE OF CONTENTS</w:t>
      </w:r>
    </w:p>
    <w:p w14:paraId="04C1B314" w14:textId="77777777" w:rsidR="002A4847" w:rsidRPr="00DE25B0" w:rsidRDefault="002A4847" w:rsidP="002A4847">
      <w:pPr>
        <w:rPr>
          <w:rFonts w:ascii="Times New Roman" w:hAnsi="Times New Roman"/>
          <w:sz w:val="24"/>
          <w:szCs w:val="24"/>
        </w:rPr>
      </w:pPr>
    </w:p>
    <w:p w14:paraId="15FFB8EC" w14:textId="77777777" w:rsidR="002A4847" w:rsidRPr="00DE25B0" w:rsidRDefault="002A4847" w:rsidP="00DE25B0">
      <w:pPr>
        <w:spacing w:after="120" w:line="360" w:lineRule="auto"/>
        <w:rPr>
          <w:rFonts w:ascii="Times New Roman" w:hAnsi="Times New Roman"/>
          <w:sz w:val="24"/>
          <w:szCs w:val="24"/>
        </w:rPr>
      </w:pPr>
      <w:r w:rsidRPr="00DE25B0">
        <w:rPr>
          <w:rFonts w:ascii="Times New Roman" w:hAnsi="Times New Roman"/>
          <w:sz w:val="24"/>
          <w:szCs w:val="24"/>
        </w:rPr>
        <w:t>1. Introduction</w:t>
      </w:r>
      <w:r w:rsidRPr="00DE25B0">
        <w:rPr>
          <w:rFonts w:ascii="Times New Roman" w:hAnsi="Times New Roman"/>
          <w:sz w:val="24"/>
          <w:szCs w:val="24"/>
        </w:rPr>
        <w:tab/>
      </w:r>
      <w:r w:rsidR="00DE25B0">
        <w:rPr>
          <w:rFonts w:ascii="Times New Roman" w:hAnsi="Times New Roman"/>
          <w:sz w:val="24"/>
          <w:szCs w:val="24"/>
        </w:rPr>
        <w:t xml:space="preserve"> ……………………</w:t>
      </w:r>
      <w:r w:rsidRPr="00DE25B0">
        <w:rPr>
          <w:rFonts w:ascii="Times New Roman" w:hAnsi="Times New Roman"/>
          <w:sz w:val="24"/>
          <w:szCs w:val="24"/>
        </w:rPr>
        <w:t xml:space="preserve">.............................................................................................. </w:t>
      </w:r>
      <w:r w:rsidR="00DE25B0">
        <w:rPr>
          <w:rFonts w:ascii="Times New Roman" w:hAnsi="Times New Roman"/>
          <w:sz w:val="24"/>
          <w:szCs w:val="24"/>
        </w:rPr>
        <w:t>2</w:t>
      </w:r>
    </w:p>
    <w:p w14:paraId="0E65E11F" w14:textId="77777777" w:rsidR="002A4847" w:rsidRPr="00DE25B0" w:rsidRDefault="002A4847" w:rsidP="00DE25B0">
      <w:pPr>
        <w:pStyle w:val="Body--Regular"/>
        <w:spacing w:after="120" w:line="360" w:lineRule="auto"/>
        <w:ind w:firstLine="0"/>
        <w:rPr>
          <w:rFonts w:ascii="Times New Roman" w:hAnsi="Times New Roman" w:cs="Times New Roman"/>
          <w:sz w:val="24"/>
          <w:szCs w:val="24"/>
          <w:lang w:eastAsia="zh-CN"/>
        </w:rPr>
      </w:pPr>
      <w:r w:rsidRPr="00DE25B0">
        <w:rPr>
          <w:rFonts w:ascii="Times New Roman" w:hAnsi="Times New Roman" w:cs="Times New Roman"/>
          <w:color w:val="auto"/>
          <w:sz w:val="24"/>
          <w:szCs w:val="24"/>
        </w:rPr>
        <w:t xml:space="preserve">2. Overview of MAIAC products </w:t>
      </w:r>
      <w:r w:rsidRPr="00DE25B0">
        <w:rPr>
          <w:rFonts w:ascii="Times New Roman" w:hAnsi="Times New Roman" w:cs="Times New Roman"/>
          <w:color w:val="auto"/>
          <w:sz w:val="24"/>
          <w:szCs w:val="24"/>
        </w:rPr>
        <w:tab/>
        <w:t xml:space="preserve">   </w:t>
      </w:r>
      <w:r w:rsidRPr="00DE25B0">
        <w:rPr>
          <w:rFonts w:ascii="Times New Roman" w:hAnsi="Times New Roman" w:cs="Times New Roman"/>
          <w:sz w:val="24"/>
          <w:szCs w:val="24"/>
          <w:lang w:eastAsia="zh-CN"/>
        </w:rPr>
        <w:t xml:space="preserve">........................................................................................... </w:t>
      </w:r>
      <w:r w:rsidR="00DE25B0">
        <w:rPr>
          <w:rFonts w:ascii="Times New Roman" w:hAnsi="Times New Roman" w:cs="Times New Roman"/>
          <w:sz w:val="24"/>
          <w:szCs w:val="24"/>
          <w:lang w:eastAsia="zh-CN"/>
        </w:rPr>
        <w:t>3</w:t>
      </w:r>
    </w:p>
    <w:p w14:paraId="757A1C41" w14:textId="77777777" w:rsidR="002A4847" w:rsidRPr="00DE25B0" w:rsidRDefault="002A4847" w:rsidP="00DE25B0">
      <w:pPr>
        <w:spacing w:after="120" w:line="360" w:lineRule="auto"/>
        <w:ind w:left="360"/>
        <w:rPr>
          <w:rFonts w:ascii="Times New Roman" w:hAnsi="Times New Roman"/>
          <w:sz w:val="24"/>
          <w:szCs w:val="24"/>
        </w:rPr>
      </w:pPr>
      <w:r w:rsidRPr="00DE25B0">
        <w:rPr>
          <w:rFonts w:ascii="Times New Roman" w:hAnsi="Times New Roman"/>
          <w:sz w:val="24"/>
          <w:szCs w:val="24"/>
        </w:rPr>
        <w:t>2.1 Tiled File Structure and Naming Convention .............................................................</w:t>
      </w:r>
      <w:r w:rsidR="00DE25B0">
        <w:rPr>
          <w:rFonts w:ascii="Times New Roman" w:hAnsi="Times New Roman"/>
          <w:sz w:val="24"/>
          <w:szCs w:val="24"/>
        </w:rPr>
        <w:t>......</w:t>
      </w:r>
      <w:r w:rsidRPr="00DE25B0">
        <w:rPr>
          <w:rFonts w:ascii="Times New Roman" w:hAnsi="Times New Roman"/>
          <w:sz w:val="24"/>
          <w:szCs w:val="24"/>
        </w:rPr>
        <w:t xml:space="preserve"> </w:t>
      </w:r>
      <w:r w:rsidR="00DE25B0">
        <w:rPr>
          <w:rFonts w:ascii="Times New Roman" w:hAnsi="Times New Roman"/>
          <w:sz w:val="24"/>
          <w:szCs w:val="24"/>
        </w:rPr>
        <w:t>3</w:t>
      </w:r>
    </w:p>
    <w:p w14:paraId="689ADA14" w14:textId="77777777" w:rsidR="002A4847" w:rsidRPr="00DE25B0" w:rsidRDefault="002A4847" w:rsidP="00DE25B0">
      <w:pPr>
        <w:spacing w:after="120" w:line="360" w:lineRule="auto"/>
        <w:ind w:left="360"/>
        <w:rPr>
          <w:rFonts w:ascii="Times New Roman" w:hAnsi="Times New Roman"/>
          <w:sz w:val="24"/>
          <w:szCs w:val="24"/>
        </w:rPr>
      </w:pPr>
      <w:r w:rsidRPr="00DE25B0">
        <w:rPr>
          <w:rFonts w:ascii="Times New Roman" w:hAnsi="Times New Roman"/>
          <w:sz w:val="24"/>
          <w:szCs w:val="24"/>
        </w:rPr>
        <w:t>2.2 MAIAC Products: General Description ....................................................................</w:t>
      </w:r>
      <w:r w:rsidR="00DE25B0">
        <w:rPr>
          <w:rFonts w:ascii="Times New Roman" w:hAnsi="Times New Roman"/>
          <w:sz w:val="24"/>
          <w:szCs w:val="24"/>
        </w:rPr>
        <w:t>...</w:t>
      </w:r>
      <w:r w:rsidRPr="00DE25B0">
        <w:rPr>
          <w:rFonts w:ascii="Times New Roman" w:hAnsi="Times New Roman"/>
          <w:sz w:val="24"/>
          <w:szCs w:val="24"/>
        </w:rPr>
        <w:t xml:space="preserve">..... </w:t>
      </w:r>
      <w:r w:rsidR="00DE25B0">
        <w:rPr>
          <w:rFonts w:ascii="Times New Roman" w:hAnsi="Times New Roman"/>
          <w:sz w:val="24"/>
          <w:szCs w:val="24"/>
        </w:rPr>
        <w:t>4</w:t>
      </w:r>
    </w:p>
    <w:p w14:paraId="17AD23D5" w14:textId="30824E91" w:rsidR="002A4847" w:rsidRPr="00DE25B0" w:rsidRDefault="002A4847" w:rsidP="00DE25B0">
      <w:pPr>
        <w:spacing w:after="120" w:line="360" w:lineRule="auto"/>
        <w:ind w:left="360"/>
        <w:jc w:val="both"/>
        <w:rPr>
          <w:rFonts w:ascii="Times New Roman" w:hAnsi="Times New Roman"/>
          <w:bCs/>
          <w:sz w:val="24"/>
          <w:szCs w:val="24"/>
        </w:rPr>
      </w:pPr>
      <w:r w:rsidRPr="00DE25B0">
        <w:rPr>
          <w:rFonts w:ascii="Times New Roman" w:hAnsi="Times New Roman"/>
          <w:sz w:val="24"/>
          <w:szCs w:val="24"/>
        </w:rPr>
        <w:t>2.2.1 Atmospheric Properties File (</w:t>
      </w:r>
      <w:del w:id="0" w:author="ywang1" w:date="2017-06-28T15:02:00Z">
        <w:r w:rsidRPr="00DE25B0" w:rsidDel="00DF3252">
          <w:rPr>
            <w:rFonts w:ascii="Times New Roman" w:hAnsi="Times New Roman"/>
            <w:sz w:val="24"/>
            <w:szCs w:val="24"/>
          </w:rPr>
          <w:delText>MCD19A2</w:delText>
        </w:r>
      </w:del>
      <w:proofErr w:type="gramStart"/>
      <w:ins w:id="1" w:author="ywang1" w:date="2017-06-28T15:02:00Z">
        <w:r w:rsidR="00DF3252">
          <w:rPr>
            <w:rFonts w:ascii="Times New Roman" w:hAnsi="Times New Roman"/>
            <w:sz w:val="24"/>
            <w:szCs w:val="24"/>
          </w:rPr>
          <w:t>MAI</w:t>
        </w:r>
      </w:ins>
      <w:ins w:id="2" w:author="ywang1" w:date="2017-06-28T15:03:00Z">
        <w:r w:rsidR="00DF3252">
          <w:rPr>
            <w:rFonts w:ascii="Times New Roman" w:hAnsi="Times New Roman"/>
            <w:sz w:val="24"/>
            <w:szCs w:val="24"/>
          </w:rPr>
          <w:t>AC[</w:t>
        </w:r>
        <w:proofErr w:type="gramEnd"/>
        <w:r w:rsidR="00DF3252">
          <w:rPr>
            <w:rFonts w:ascii="Times New Roman" w:hAnsi="Times New Roman"/>
            <w:sz w:val="24"/>
            <w:szCs w:val="24"/>
          </w:rPr>
          <w:t>TA]AOT</w:t>
        </w:r>
      </w:ins>
      <w:del w:id="3" w:author="ywang1" w:date="2017-06-28T15:03:00Z">
        <w:r w:rsidRPr="00DE25B0" w:rsidDel="00DF3252">
          <w:rPr>
            <w:rFonts w:ascii="Times New Roman" w:hAnsi="Times New Roman"/>
            <w:sz w:val="24"/>
            <w:szCs w:val="24"/>
          </w:rPr>
          <w:delText>)</w:delText>
        </w:r>
        <w:r w:rsidRPr="00DE25B0" w:rsidDel="00DF3252">
          <w:rPr>
            <w:rFonts w:ascii="Times New Roman" w:hAnsi="Times New Roman"/>
            <w:bCs/>
            <w:sz w:val="24"/>
            <w:szCs w:val="24"/>
          </w:rPr>
          <w:delText>......</w:delText>
        </w:r>
      </w:del>
      <w:ins w:id="4" w:author="ywang1" w:date="2017-06-28T15:03:00Z">
        <w:r w:rsidR="00DF3252">
          <w:rPr>
            <w:rFonts w:ascii="Times New Roman" w:hAnsi="Times New Roman"/>
            <w:bCs/>
            <w:sz w:val="24"/>
            <w:szCs w:val="24"/>
          </w:rPr>
          <w:t>)</w:t>
        </w:r>
      </w:ins>
      <w:del w:id="5" w:author="ywang1" w:date="2017-06-28T15:03:00Z">
        <w:r w:rsidRPr="00DE25B0" w:rsidDel="00DF3252">
          <w:rPr>
            <w:rFonts w:ascii="Times New Roman" w:hAnsi="Times New Roman"/>
            <w:bCs/>
            <w:sz w:val="24"/>
            <w:szCs w:val="24"/>
          </w:rPr>
          <w:delText>.....</w:delText>
        </w:r>
      </w:del>
      <w:r w:rsidRPr="00DE25B0">
        <w:rPr>
          <w:rFonts w:ascii="Times New Roman" w:hAnsi="Times New Roman"/>
          <w:bCs/>
          <w:sz w:val="24"/>
          <w:szCs w:val="24"/>
        </w:rPr>
        <w:t>........................................................</w:t>
      </w:r>
      <w:r w:rsidR="00DE25B0">
        <w:rPr>
          <w:rFonts w:ascii="Times New Roman" w:hAnsi="Times New Roman"/>
          <w:bCs/>
          <w:sz w:val="24"/>
          <w:szCs w:val="24"/>
        </w:rPr>
        <w:t>..</w:t>
      </w:r>
      <w:r w:rsidRPr="00DE25B0">
        <w:rPr>
          <w:rFonts w:ascii="Times New Roman" w:hAnsi="Times New Roman"/>
          <w:bCs/>
          <w:sz w:val="24"/>
          <w:szCs w:val="24"/>
        </w:rPr>
        <w:t xml:space="preserve">. </w:t>
      </w:r>
      <w:r w:rsidR="00DE25B0">
        <w:rPr>
          <w:rFonts w:ascii="Times New Roman" w:hAnsi="Times New Roman"/>
          <w:bCs/>
          <w:sz w:val="24"/>
          <w:szCs w:val="24"/>
        </w:rPr>
        <w:t>4</w:t>
      </w:r>
    </w:p>
    <w:p w14:paraId="684471CD" w14:textId="30189ED7" w:rsidR="002A4847" w:rsidRPr="00DE25B0" w:rsidRDefault="002A4847" w:rsidP="00DE25B0">
      <w:pPr>
        <w:spacing w:after="120" w:line="360" w:lineRule="auto"/>
        <w:ind w:left="360"/>
        <w:jc w:val="both"/>
        <w:rPr>
          <w:rFonts w:ascii="Times New Roman" w:hAnsi="Times New Roman"/>
          <w:sz w:val="24"/>
          <w:szCs w:val="24"/>
        </w:rPr>
      </w:pPr>
      <w:r w:rsidRPr="00DE25B0">
        <w:rPr>
          <w:rFonts w:ascii="Times New Roman" w:hAnsi="Times New Roman"/>
          <w:sz w:val="24"/>
          <w:szCs w:val="24"/>
        </w:rPr>
        <w:t>2.2.2 Surface Reflectance File (</w:t>
      </w:r>
      <w:proofErr w:type="gramStart"/>
      <w:ins w:id="6" w:author="ywang1" w:date="2017-06-28T15:03:00Z">
        <w:r w:rsidR="00DF3252">
          <w:rPr>
            <w:rFonts w:ascii="Times New Roman" w:hAnsi="Times New Roman"/>
            <w:sz w:val="24"/>
            <w:szCs w:val="24"/>
          </w:rPr>
          <w:t>MAIAC[</w:t>
        </w:r>
        <w:proofErr w:type="gramEnd"/>
        <w:r w:rsidR="00DF3252">
          <w:rPr>
            <w:rFonts w:ascii="Times New Roman" w:hAnsi="Times New Roman"/>
            <w:sz w:val="24"/>
            <w:szCs w:val="24"/>
          </w:rPr>
          <w:t>TA]BRF</w:t>
        </w:r>
      </w:ins>
      <w:del w:id="7" w:author="ywang1" w:date="2017-06-28T15:03:00Z">
        <w:r w:rsidRPr="00DE25B0" w:rsidDel="00DF3252">
          <w:rPr>
            <w:rFonts w:ascii="Times New Roman" w:hAnsi="Times New Roman"/>
            <w:sz w:val="24"/>
            <w:szCs w:val="24"/>
          </w:rPr>
          <w:delText>MCD19A1</w:delText>
        </w:r>
      </w:del>
      <w:r w:rsidRPr="00DE25B0">
        <w:rPr>
          <w:rFonts w:ascii="Times New Roman" w:hAnsi="Times New Roman"/>
          <w:sz w:val="24"/>
          <w:szCs w:val="24"/>
        </w:rPr>
        <w:t xml:space="preserve">) </w:t>
      </w:r>
      <w:del w:id="8" w:author="ywang1" w:date="2017-06-28T15:03:00Z">
        <w:r w:rsidRPr="00DE25B0" w:rsidDel="00DF3252">
          <w:rPr>
            <w:rFonts w:ascii="Times New Roman" w:hAnsi="Times New Roman"/>
            <w:sz w:val="24"/>
            <w:szCs w:val="24"/>
          </w:rPr>
          <w:delText>..........</w:delText>
        </w:r>
      </w:del>
      <w:r w:rsidRPr="00DE25B0">
        <w:rPr>
          <w:rFonts w:ascii="Times New Roman" w:hAnsi="Times New Roman"/>
          <w:sz w:val="24"/>
          <w:szCs w:val="24"/>
        </w:rPr>
        <w:t xml:space="preserve">................................................................. </w:t>
      </w:r>
      <w:r w:rsidR="009A0819">
        <w:rPr>
          <w:rFonts w:ascii="Times New Roman" w:hAnsi="Times New Roman"/>
          <w:sz w:val="24"/>
          <w:szCs w:val="24"/>
        </w:rPr>
        <w:t>5</w:t>
      </w:r>
    </w:p>
    <w:p w14:paraId="24CEB3FE" w14:textId="5919D5DB" w:rsidR="002A4847" w:rsidRPr="00DE25B0" w:rsidRDefault="002A4847" w:rsidP="00DE25B0">
      <w:pPr>
        <w:spacing w:after="120" w:line="360" w:lineRule="auto"/>
        <w:ind w:left="360"/>
        <w:jc w:val="both"/>
        <w:rPr>
          <w:rFonts w:ascii="Times New Roman" w:hAnsi="Times New Roman"/>
          <w:sz w:val="24"/>
          <w:szCs w:val="24"/>
        </w:rPr>
      </w:pPr>
      <w:r w:rsidRPr="00DE25B0">
        <w:rPr>
          <w:rFonts w:ascii="Times New Roman" w:hAnsi="Times New Roman"/>
          <w:sz w:val="24"/>
          <w:szCs w:val="24"/>
        </w:rPr>
        <w:t>2.2.3 Surface BRDF File (</w:t>
      </w:r>
      <w:ins w:id="9" w:author="ywang1" w:date="2017-06-28T15:03:00Z">
        <w:r w:rsidR="00DF3252">
          <w:rPr>
            <w:rFonts w:ascii="Times New Roman" w:hAnsi="Times New Roman"/>
            <w:sz w:val="24"/>
            <w:szCs w:val="24"/>
          </w:rPr>
          <w:t>MAIACRTLS</w:t>
        </w:r>
      </w:ins>
      <w:del w:id="10" w:author="ywang1" w:date="2017-06-28T15:03:00Z">
        <w:r w:rsidRPr="00DE25B0" w:rsidDel="00DF3252">
          <w:rPr>
            <w:rFonts w:ascii="Times New Roman" w:hAnsi="Times New Roman"/>
            <w:sz w:val="24"/>
            <w:szCs w:val="24"/>
          </w:rPr>
          <w:delText>MCD19A3</w:delText>
        </w:r>
      </w:del>
      <w:r w:rsidRPr="00DE25B0">
        <w:rPr>
          <w:rFonts w:ascii="Times New Roman" w:hAnsi="Times New Roman"/>
          <w:sz w:val="24"/>
          <w:szCs w:val="24"/>
        </w:rPr>
        <w:t>)</w:t>
      </w:r>
      <w:del w:id="11" w:author="ywang1" w:date="2017-06-28T15:03:00Z">
        <w:r w:rsidRPr="00DE25B0" w:rsidDel="00DF3252">
          <w:rPr>
            <w:rFonts w:ascii="Times New Roman" w:hAnsi="Times New Roman"/>
            <w:sz w:val="24"/>
            <w:szCs w:val="24"/>
          </w:rPr>
          <w:delText xml:space="preserve"> ……</w:delText>
        </w:r>
      </w:del>
      <w:proofErr w:type="gramStart"/>
      <w:ins w:id="12" w:author="ywang1" w:date="2017-06-28T15:03:00Z">
        <w:r w:rsidR="00DF3252">
          <w:rPr>
            <w:rFonts w:ascii="Times New Roman" w:hAnsi="Times New Roman"/>
            <w:sz w:val="24"/>
            <w:szCs w:val="24"/>
          </w:rPr>
          <w:t>..</w:t>
        </w:r>
      </w:ins>
      <w:proofErr w:type="gramEnd"/>
      <w:r w:rsidRPr="00DE25B0">
        <w:rPr>
          <w:rFonts w:ascii="Times New Roman" w:hAnsi="Times New Roman"/>
          <w:sz w:val="24"/>
          <w:szCs w:val="24"/>
        </w:rPr>
        <w:t>…</w:t>
      </w:r>
      <w:proofErr w:type="gramStart"/>
      <w:ins w:id="13" w:author="ywang1" w:date="2017-06-28T15:03:00Z">
        <w:r w:rsidR="00DF3252">
          <w:rPr>
            <w:rFonts w:ascii="Times New Roman" w:hAnsi="Times New Roman"/>
            <w:sz w:val="24"/>
            <w:szCs w:val="24"/>
          </w:rPr>
          <w:t>..</w:t>
        </w:r>
      </w:ins>
      <w:r w:rsidRPr="00DE25B0">
        <w:rPr>
          <w:rFonts w:ascii="Times New Roman" w:hAnsi="Times New Roman"/>
          <w:sz w:val="24"/>
          <w:szCs w:val="24"/>
        </w:rPr>
        <w:t>…</w:t>
      </w:r>
      <w:ins w:id="14" w:author="ywang1" w:date="2017-06-28T15:04:00Z">
        <w:r w:rsidR="00DF3252">
          <w:rPr>
            <w:rFonts w:ascii="Times New Roman" w:hAnsi="Times New Roman"/>
            <w:sz w:val="24"/>
            <w:szCs w:val="24"/>
          </w:rPr>
          <w:t>;</w:t>
        </w:r>
      </w:ins>
      <w:r w:rsidRPr="00DE25B0">
        <w:rPr>
          <w:rFonts w:ascii="Times New Roman" w:hAnsi="Times New Roman"/>
          <w:sz w:val="24"/>
          <w:szCs w:val="24"/>
        </w:rPr>
        <w:t>………………………………</w:t>
      </w:r>
      <w:r w:rsidR="009A0819">
        <w:rPr>
          <w:rFonts w:ascii="Times New Roman" w:hAnsi="Times New Roman"/>
          <w:sz w:val="24"/>
          <w:szCs w:val="24"/>
        </w:rPr>
        <w:t>…..</w:t>
      </w:r>
      <w:r w:rsidRPr="00DE25B0">
        <w:rPr>
          <w:rFonts w:ascii="Times New Roman" w:hAnsi="Times New Roman"/>
          <w:sz w:val="24"/>
          <w:szCs w:val="24"/>
        </w:rPr>
        <w:t>……….</w:t>
      </w:r>
      <w:proofErr w:type="gramEnd"/>
      <w:r w:rsidRPr="00DE25B0">
        <w:rPr>
          <w:rFonts w:ascii="Times New Roman" w:hAnsi="Times New Roman"/>
          <w:sz w:val="24"/>
          <w:szCs w:val="24"/>
        </w:rPr>
        <w:t xml:space="preserve"> 8</w:t>
      </w:r>
    </w:p>
    <w:p w14:paraId="28DBEE0B" w14:textId="77777777" w:rsidR="002A4847" w:rsidRPr="00DE25B0" w:rsidRDefault="002A4847" w:rsidP="00DE25B0">
      <w:pPr>
        <w:pStyle w:val="Body--Regular"/>
        <w:spacing w:after="120" w:line="360" w:lineRule="auto"/>
        <w:ind w:firstLine="0"/>
        <w:rPr>
          <w:rFonts w:ascii="Times New Roman" w:hAnsi="Times New Roman" w:cs="Times New Roman"/>
          <w:sz w:val="24"/>
          <w:szCs w:val="24"/>
        </w:rPr>
      </w:pPr>
      <w:r w:rsidRPr="00DE25B0">
        <w:rPr>
          <w:rFonts w:ascii="Times New Roman" w:hAnsi="Times New Roman" w:cs="Times New Roman"/>
          <w:color w:val="auto"/>
          <w:sz w:val="24"/>
          <w:szCs w:val="24"/>
        </w:rPr>
        <w:t xml:space="preserve">3. </w:t>
      </w:r>
      <w:r w:rsidRPr="00DE25B0">
        <w:rPr>
          <w:rFonts w:ascii="Times New Roman" w:hAnsi="Times New Roman" w:cs="Times New Roman"/>
          <w:sz w:val="24"/>
          <w:szCs w:val="24"/>
        </w:rPr>
        <w:t>QA-related Comments (please read) …………………………........................................</w:t>
      </w:r>
      <w:r w:rsidR="009A0819">
        <w:rPr>
          <w:rFonts w:ascii="Times New Roman" w:hAnsi="Times New Roman" w:cs="Times New Roman"/>
          <w:sz w:val="24"/>
          <w:szCs w:val="24"/>
        </w:rPr>
        <w:t>......</w:t>
      </w:r>
      <w:r w:rsidRPr="00DE25B0">
        <w:rPr>
          <w:rFonts w:ascii="Times New Roman" w:hAnsi="Times New Roman" w:cs="Times New Roman"/>
          <w:sz w:val="24"/>
          <w:szCs w:val="24"/>
        </w:rPr>
        <w:t>....</w:t>
      </w:r>
      <w:r w:rsidR="009A0819">
        <w:rPr>
          <w:rFonts w:ascii="Times New Roman" w:hAnsi="Times New Roman" w:cs="Times New Roman"/>
          <w:sz w:val="24"/>
          <w:szCs w:val="24"/>
        </w:rPr>
        <w:t>.</w:t>
      </w:r>
      <w:r w:rsidRPr="00DE25B0">
        <w:rPr>
          <w:rFonts w:ascii="Times New Roman" w:hAnsi="Times New Roman" w:cs="Times New Roman"/>
          <w:sz w:val="24"/>
          <w:szCs w:val="24"/>
        </w:rPr>
        <w:t xml:space="preserve">. </w:t>
      </w:r>
      <w:r w:rsidR="009A0819">
        <w:rPr>
          <w:rFonts w:ascii="Times New Roman" w:hAnsi="Times New Roman" w:cs="Times New Roman"/>
          <w:sz w:val="24"/>
          <w:szCs w:val="24"/>
        </w:rPr>
        <w:t>9</w:t>
      </w:r>
    </w:p>
    <w:p w14:paraId="1847DC83" w14:textId="77777777" w:rsidR="002A4847" w:rsidRPr="00DE25B0" w:rsidRDefault="002A4847" w:rsidP="00DE25B0">
      <w:pPr>
        <w:spacing w:after="120" w:line="360" w:lineRule="auto"/>
        <w:ind w:firstLine="360"/>
        <w:jc w:val="both"/>
        <w:rPr>
          <w:rFonts w:ascii="Times New Roman" w:hAnsi="Times New Roman"/>
          <w:sz w:val="24"/>
          <w:szCs w:val="24"/>
        </w:rPr>
      </w:pPr>
      <w:r w:rsidRPr="00DE25B0">
        <w:rPr>
          <w:rFonts w:ascii="Times New Roman" w:hAnsi="Times New Roman"/>
          <w:sz w:val="24"/>
          <w:szCs w:val="24"/>
        </w:rPr>
        <w:t>3.1 Change in reported AO</w:t>
      </w:r>
      <w:r w:rsidR="00C57E99">
        <w:rPr>
          <w:rFonts w:ascii="Times New Roman" w:hAnsi="Times New Roman"/>
          <w:sz w:val="24"/>
          <w:szCs w:val="24"/>
        </w:rPr>
        <w:t>D</w:t>
      </w:r>
      <w:r w:rsidRPr="00DE25B0">
        <w:rPr>
          <w:rFonts w:ascii="Times New Roman" w:hAnsi="Times New Roman"/>
          <w:sz w:val="24"/>
          <w:szCs w:val="24"/>
        </w:rPr>
        <w:t xml:space="preserve"> for MAIAC AO</w:t>
      </w:r>
      <w:r w:rsidR="00C57E99">
        <w:rPr>
          <w:rFonts w:ascii="Times New Roman" w:hAnsi="Times New Roman"/>
          <w:sz w:val="24"/>
          <w:szCs w:val="24"/>
        </w:rPr>
        <w:t>D</w:t>
      </w:r>
      <w:r w:rsidRPr="00DE25B0">
        <w:rPr>
          <w:rFonts w:ascii="Times New Roman" w:hAnsi="Times New Roman"/>
          <w:sz w:val="24"/>
          <w:szCs w:val="24"/>
        </w:rPr>
        <w:t xml:space="preserve"> users ………………………………</w:t>
      </w:r>
      <w:r w:rsidR="009A0819">
        <w:rPr>
          <w:rFonts w:ascii="Times New Roman" w:hAnsi="Times New Roman"/>
          <w:sz w:val="24"/>
          <w:szCs w:val="24"/>
        </w:rPr>
        <w:t>….</w:t>
      </w:r>
      <w:r w:rsidRPr="00DE25B0">
        <w:rPr>
          <w:rFonts w:ascii="Times New Roman" w:hAnsi="Times New Roman"/>
          <w:sz w:val="24"/>
          <w:szCs w:val="24"/>
        </w:rPr>
        <w:t>……9</w:t>
      </w:r>
    </w:p>
    <w:p w14:paraId="17E35021" w14:textId="77777777" w:rsidR="00DE25B0" w:rsidRDefault="002A4847" w:rsidP="00DE25B0">
      <w:pPr>
        <w:spacing w:after="120" w:line="360" w:lineRule="auto"/>
        <w:ind w:left="360"/>
        <w:jc w:val="both"/>
        <w:rPr>
          <w:rFonts w:ascii="Times New Roman" w:hAnsi="Times New Roman"/>
          <w:sz w:val="24"/>
          <w:szCs w:val="24"/>
        </w:rPr>
      </w:pPr>
      <w:r w:rsidRPr="00DE25B0">
        <w:rPr>
          <w:rFonts w:ascii="Times New Roman" w:hAnsi="Times New Roman"/>
          <w:sz w:val="24"/>
          <w:szCs w:val="24"/>
        </w:rPr>
        <w:t>3.2 Use of Adjacency Mask .........................................................................</w:t>
      </w:r>
      <w:r w:rsidR="00DE25B0" w:rsidRPr="00DE25B0">
        <w:rPr>
          <w:rFonts w:ascii="Times New Roman" w:hAnsi="Times New Roman"/>
          <w:sz w:val="24"/>
          <w:szCs w:val="24"/>
        </w:rPr>
        <w:t xml:space="preserve">........................... </w:t>
      </w:r>
      <w:r w:rsidR="009A0819">
        <w:rPr>
          <w:rFonts w:ascii="Times New Roman" w:hAnsi="Times New Roman"/>
          <w:sz w:val="24"/>
          <w:szCs w:val="24"/>
        </w:rPr>
        <w:t>9</w:t>
      </w:r>
    </w:p>
    <w:p w14:paraId="0685C0DB" w14:textId="77777777" w:rsidR="005C0E60" w:rsidRPr="00DE25B0" w:rsidRDefault="005C0E60" w:rsidP="005C0E60">
      <w:pPr>
        <w:spacing w:after="120" w:line="360" w:lineRule="auto"/>
        <w:ind w:left="360"/>
        <w:jc w:val="both"/>
        <w:rPr>
          <w:rFonts w:ascii="Times New Roman" w:hAnsi="Times New Roman"/>
          <w:sz w:val="24"/>
          <w:szCs w:val="24"/>
        </w:rPr>
      </w:pPr>
      <w:r w:rsidRPr="00DE25B0">
        <w:rPr>
          <w:rFonts w:ascii="Times New Roman" w:hAnsi="Times New Roman"/>
          <w:sz w:val="24"/>
          <w:szCs w:val="24"/>
        </w:rPr>
        <w:t>3.</w:t>
      </w:r>
      <w:r>
        <w:rPr>
          <w:rFonts w:ascii="Times New Roman" w:hAnsi="Times New Roman"/>
          <w:sz w:val="24"/>
          <w:szCs w:val="24"/>
        </w:rPr>
        <w:t>3</w:t>
      </w:r>
      <w:r w:rsidRPr="00C57E99">
        <w:rPr>
          <w:rFonts w:ascii="Times New Roman" w:hAnsi="Times New Roman"/>
          <w:sz w:val="24"/>
          <w:szCs w:val="24"/>
        </w:rPr>
        <w:t xml:space="preserve"> Select</w:t>
      </w:r>
      <w:r w:rsidR="0037136E" w:rsidRPr="00C57E99">
        <w:rPr>
          <w:rFonts w:ascii="Times New Roman" w:hAnsi="Times New Roman"/>
          <w:sz w:val="24"/>
          <w:szCs w:val="24"/>
        </w:rPr>
        <w:t>ing</w:t>
      </w:r>
      <w:r w:rsidRPr="00C57E99">
        <w:rPr>
          <w:rFonts w:ascii="Times New Roman" w:hAnsi="Times New Roman"/>
          <w:sz w:val="24"/>
          <w:szCs w:val="24"/>
        </w:rPr>
        <w:t xml:space="preserve"> Best Quality BRF</w:t>
      </w:r>
      <w:r w:rsidR="00C57E99">
        <w:rPr>
          <w:rFonts w:ascii="Times New Roman" w:hAnsi="Times New Roman"/>
          <w:sz w:val="24"/>
          <w:szCs w:val="24"/>
        </w:rPr>
        <w:t xml:space="preserve"> and AOD ......</w:t>
      </w:r>
      <w:r w:rsidRPr="00DE25B0">
        <w:rPr>
          <w:rFonts w:ascii="Times New Roman" w:hAnsi="Times New Roman"/>
          <w:sz w:val="24"/>
          <w:szCs w:val="24"/>
        </w:rPr>
        <w:t xml:space="preserve">........................................................................ </w:t>
      </w:r>
      <w:r>
        <w:rPr>
          <w:rFonts w:ascii="Times New Roman" w:hAnsi="Times New Roman"/>
          <w:sz w:val="24"/>
          <w:szCs w:val="24"/>
        </w:rPr>
        <w:t>9</w:t>
      </w:r>
    </w:p>
    <w:p w14:paraId="5444543E" w14:textId="77777777" w:rsidR="00DE25B0" w:rsidRPr="00DE25B0" w:rsidRDefault="00DE25B0" w:rsidP="00DE25B0">
      <w:pPr>
        <w:spacing w:after="120" w:line="360" w:lineRule="auto"/>
        <w:jc w:val="both"/>
        <w:rPr>
          <w:rFonts w:ascii="Times New Roman" w:hAnsi="Times New Roman"/>
          <w:sz w:val="24"/>
          <w:szCs w:val="24"/>
        </w:rPr>
      </w:pPr>
      <w:r w:rsidRPr="00DE25B0">
        <w:rPr>
          <w:rFonts w:ascii="Times New Roman" w:hAnsi="Times New Roman"/>
          <w:sz w:val="24"/>
          <w:szCs w:val="24"/>
        </w:rPr>
        <w:t>4. MAIAC Data Specification ………………………………………………………………</w:t>
      </w:r>
      <w:r w:rsidR="009A0819">
        <w:rPr>
          <w:rFonts w:ascii="Times New Roman" w:hAnsi="Times New Roman"/>
          <w:sz w:val="24"/>
          <w:szCs w:val="24"/>
        </w:rPr>
        <w:t>..</w:t>
      </w:r>
      <w:r w:rsidRPr="00DE25B0">
        <w:rPr>
          <w:rFonts w:ascii="Times New Roman" w:hAnsi="Times New Roman"/>
          <w:sz w:val="24"/>
          <w:szCs w:val="24"/>
        </w:rPr>
        <w:t>…</w:t>
      </w:r>
      <w:r w:rsidR="009A0819">
        <w:rPr>
          <w:rFonts w:ascii="Times New Roman" w:hAnsi="Times New Roman"/>
          <w:sz w:val="24"/>
          <w:szCs w:val="24"/>
        </w:rPr>
        <w:t xml:space="preserve"> 10</w:t>
      </w:r>
    </w:p>
    <w:p w14:paraId="5C60C1B0" w14:textId="31DF5E3E" w:rsidR="002A4847" w:rsidRPr="00DE25B0" w:rsidRDefault="00DE25B0" w:rsidP="00DE25B0">
      <w:pPr>
        <w:spacing w:after="120" w:line="360" w:lineRule="auto"/>
        <w:ind w:firstLine="360"/>
        <w:jc w:val="both"/>
        <w:rPr>
          <w:rFonts w:ascii="Times New Roman" w:hAnsi="Times New Roman"/>
          <w:sz w:val="24"/>
          <w:szCs w:val="24"/>
        </w:rPr>
      </w:pPr>
      <w:r w:rsidRPr="00DE25B0">
        <w:rPr>
          <w:rFonts w:ascii="Times New Roman" w:hAnsi="Times New Roman"/>
          <w:sz w:val="24"/>
          <w:szCs w:val="24"/>
        </w:rPr>
        <w:t>4.1. Surface Reflectance (</w:t>
      </w:r>
      <w:proofErr w:type="gramStart"/>
      <w:ins w:id="15" w:author="ywang1" w:date="2017-06-28T15:04:00Z">
        <w:r w:rsidR="00DF3252">
          <w:rPr>
            <w:rFonts w:ascii="Times New Roman" w:hAnsi="Times New Roman"/>
            <w:sz w:val="24"/>
            <w:szCs w:val="24"/>
          </w:rPr>
          <w:t>MAIAC[</w:t>
        </w:r>
        <w:proofErr w:type="gramEnd"/>
        <w:r w:rsidR="00DF3252">
          <w:rPr>
            <w:rFonts w:ascii="Times New Roman" w:hAnsi="Times New Roman"/>
            <w:sz w:val="24"/>
            <w:szCs w:val="24"/>
          </w:rPr>
          <w:t>TA]BRF</w:t>
        </w:r>
      </w:ins>
      <w:del w:id="16" w:author="ywang1" w:date="2017-06-28T15:04:00Z">
        <w:r w:rsidRPr="00DE25B0" w:rsidDel="00DF3252">
          <w:rPr>
            <w:rFonts w:ascii="Times New Roman" w:hAnsi="Times New Roman"/>
            <w:sz w:val="24"/>
            <w:szCs w:val="24"/>
          </w:rPr>
          <w:delText>MCD19A1</w:delText>
        </w:r>
      </w:del>
      <w:r w:rsidRPr="00DE25B0">
        <w:rPr>
          <w:rFonts w:ascii="Times New Roman" w:hAnsi="Times New Roman"/>
          <w:sz w:val="24"/>
          <w:szCs w:val="24"/>
        </w:rPr>
        <w:t>)</w:t>
      </w:r>
      <w:r w:rsidR="002A4847" w:rsidRPr="00DE25B0">
        <w:rPr>
          <w:rFonts w:ascii="Times New Roman" w:hAnsi="Times New Roman"/>
          <w:sz w:val="24"/>
          <w:szCs w:val="24"/>
        </w:rPr>
        <w:tab/>
        <w:t>........................................</w:t>
      </w:r>
      <w:del w:id="17" w:author="ywang1" w:date="2017-06-28T15:04:00Z">
        <w:r w:rsidR="002A4847" w:rsidRPr="00DE25B0" w:rsidDel="00DF3252">
          <w:rPr>
            <w:rFonts w:ascii="Times New Roman" w:hAnsi="Times New Roman"/>
            <w:sz w:val="24"/>
            <w:szCs w:val="24"/>
          </w:rPr>
          <w:delText>............</w:delText>
        </w:r>
      </w:del>
      <w:r w:rsidR="002A4847" w:rsidRPr="00DE25B0">
        <w:rPr>
          <w:rFonts w:ascii="Times New Roman" w:hAnsi="Times New Roman"/>
          <w:sz w:val="24"/>
          <w:szCs w:val="24"/>
        </w:rPr>
        <w:t>..............</w:t>
      </w:r>
      <w:r w:rsidR="009A0819">
        <w:rPr>
          <w:rFonts w:ascii="Times New Roman" w:hAnsi="Times New Roman"/>
          <w:sz w:val="24"/>
          <w:szCs w:val="24"/>
        </w:rPr>
        <w:t>............</w:t>
      </w:r>
      <w:r w:rsidR="002A4847" w:rsidRPr="00DE25B0">
        <w:rPr>
          <w:rFonts w:ascii="Times New Roman" w:hAnsi="Times New Roman"/>
          <w:sz w:val="24"/>
          <w:szCs w:val="24"/>
        </w:rPr>
        <w:t>. 1</w:t>
      </w:r>
      <w:r w:rsidR="009A0819">
        <w:rPr>
          <w:rFonts w:ascii="Times New Roman" w:hAnsi="Times New Roman"/>
          <w:sz w:val="24"/>
          <w:szCs w:val="24"/>
        </w:rPr>
        <w:t>0</w:t>
      </w:r>
    </w:p>
    <w:p w14:paraId="06F35DC0" w14:textId="20659106" w:rsidR="00DE25B0" w:rsidRPr="00DE25B0" w:rsidRDefault="00DE25B0" w:rsidP="00DE25B0">
      <w:pPr>
        <w:spacing w:after="120" w:line="360" w:lineRule="auto"/>
        <w:ind w:firstLine="360"/>
        <w:jc w:val="both"/>
        <w:rPr>
          <w:rFonts w:ascii="Times New Roman" w:hAnsi="Times New Roman"/>
          <w:sz w:val="24"/>
          <w:szCs w:val="24"/>
        </w:rPr>
      </w:pPr>
      <w:r w:rsidRPr="00DE25B0">
        <w:rPr>
          <w:rFonts w:ascii="Times New Roman" w:hAnsi="Times New Roman"/>
          <w:sz w:val="24"/>
          <w:szCs w:val="24"/>
        </w:rPr>
        <w:t xml:space="preserve">4.2 Status QA definition for </w:t>
      </w:r>
      <w:proofErr w:type="gramStart"/>
      <w:ins w:id="18" w:author="ywang1" w:date="2017-06-28T15:04:00Z">
        <w:r w:rsidR="00DF3252">
          <w:rPr>
            <w:rFonts w:ascii="Times New Roman" w:hAnsi="Times New Roman"/>
            <w:sz w:val="24"/>
            <w:szCs w:val="24"/>
          </w:rPr>
          <w:t>MAIAC[</w:t>
        </w:r>
        <w:proofErr w:type="gramEnd"/>
        <w:r w:rsidR="00DF3252">
          <w:rPr>
            <w:rFonts w:ascii="Times New Roman" w:hAnsi="Times New Roman"/>
            <w:sz w:val="24"/>
            <w:szCs w:val="24"/>
          </w:rPr>
          <w:t>TA]BRF</w:t>
        </w:r>
        <w:r w:rsidR="00DF3252" w:rsidRPr="00DE25B0" w:rsidDel="00DF3252">
          <w:rPr>
            <w:rFonts w:ascii="Times New Roman" w:hAnsi="Times New Roman"/>
            <w:sz w:val="24"/>
            <w:szCs w:val="24"/>
          </w:rPr>
          <w:t xml:space="preserve"> </w:t>
        </w:r>
      </w:ins>
      <w:del w:id="19" w:author="ywang1" w:date="2017-06-28T15:04:00Z">
        <w:r w:rsidRPr="00DE25B0" w:rsidDel="00DF3252">
          <w:rPr>
            <w:rFonts w:ascii="Times New Roman" w:hAnsi="Times New Roman"/>
            <w:sz w:val="24"/>
            <w:szCs w:val="24"/>
          </w:rPr>
          <w:delText xml:space="preserve">MCD19A1 </w:delText>
        </w:r>
      </w:del>
      <w:r w:rsidRPr="00DE25B0">
        <w:rPr>
          <w:rFonts w:ascii="Times New Roman" w:hAnsi="Times New Roman"/>
          <w:sz w:val="24"/>
          <w:szCs w:val="24"/>
        </w:rPr>
        <w:t>(16-bit unsigned integer) ………</w:t>
      </w:r>
      <w:del w:id="20" w:author="ywang1" w:date="2017-06-28T15:04:00Z">
        <w:r w:rsidRPr="00DE25B0" w:rsidDel="00DF3252">
          <w:rPr>
            <w:rFonts w:ascii="Times New Roman" w:hAnsi="Times New Roman"/>
            <w:sz w:val="24"/>
            <w:szCs w:val="24"/>
          </w:rPr>
          <w:delText>…</w:delText>
        </w:r>
        <w:r w:rsidR="007710E3" w:rsidDel="00DF3252">
          <w:rPr>
            <w:rFonts w:ascii="Times New Roman" w:hAnsi="Times New Roman"/>
            <w:sz w:val="24"/>
            <w:szCs w:val="24"/>
          </w:rPr>
          <w:delText>...</w:delText>
        </w:r>
        <w:r w:rsidRPr="00DE25B0" w:rsidDel="00DF3252">
          <w:rPr>
            <w:rFonts w:ascii="Times New Roman" w:hAnsi="Times New Roman"/>
            <w:sz w:val="24"/>
            <w:szCs w:val="24"/>
          </w:rPr>
          <w:delText>……</w:delText>
        </w:r>
      </w:del>
      <w:ins w:id="21" w:author="ywang1" w:date="2017-06-28T15:04:00Z">
        <w:r w:rsidR="00DF3252">
          <w:rPr>
            <w:rFonts w:ascii="Times New Roman" w:hAnsi="Times New Roman"/>
            <w:sz w:val="24"/>
            <w:szCs w:val="24"/>
          </w:rPr>
          <w:t>…</w:t>
        </w:r>
      </w:ins>
      <w:r w:rsidRPr="00DE25B0">
        <w:rPr>
          <w:rFonts w:ascii="Times New Roman" w:hAnsi="Times New Roman"/>
          <w:sz w:val="24"/>
          <w:szCs w:val="24"/>
        </w:rPr>
        <w:t>…</w:t>
      </w:r>
      <w:r w:rsidR="009A0819">
        <w:rPr>
          <w:rFonts w:ascii="Times New Roman" w:hAnsi="Times New Roman"/>
          <w:sz w:val="24"/>
          <w:szCs w:val="24"/>
        </w:rPr>
        <w:t>…… 11</w:t>
      </w:r>
    </w:p>
    <w:p w14:paraId="416035F0" w14:textId="775525AB" w:rsidR="00DE25B0" w:rsidRPr="00DE25B0" w:rsidRDefault="00DE25B0" w:rsidP="00DE25B0">
      <w:pPr>
        <w:spacing w:after="120" w:line="360" w:lineRule="auto"/>
        <w:ind w:firstLine="360"/>
        <w:jc w:val="both"/>
        <w:rPr>
          <w:rFonts w:ascii="Times New Roman" w:hAnsi="Times New Roman"/>
          <w:sz w:val="24"/>
          <w:szCs w:val="24"/>
        </w:rPr>
      </w:pPr>
      <w:r w:rsidRPr="00DE25B0">
        <w:rPr>
          <w:rFonts w:ascii="Times New Roman" w:hAnsi="Times New Roman"/>
          <w:sz w:val="24"/>
          <w:szCs w:val="24"/>
        </w:rPr>
        <w:t>4.3 Aerosol Optical Depth (</w:t>
      </w:r>
      <w:proofErr w:type="gramStart"/>
      <w:ins w:id="22" w:author="ywang1" w:date="2017-06-28T15:04:00Z">
        <w:r w:rsidR="00DF3252">
          <w:rPr>
            <w:rFonts w:ascii="Times New Roman" w:hAnsi="Times New Roman"/>
            <w:sz w:val="24"/>
            <w:szCs w:val="24"/>
          </w:rPr>
          <w:t>MAIAC[</w:t>
        </w:r>
        <w:proofErr w:type="gramEnd"/>
        <w:r w:rsidR="00DF3252">
          <w:rPr>
            <w:rFonts w:ascii="Times New Roman" w:hAnsi="Times New Roman"/>
            <w:sz w:val="24"/>
            <w:szCs w:val="24"/>
          </w:rPr>
          <w:t>TA]AOT</w:t>
        </w:r>
      </w:ins>
      <w:del w:id="23" w:author="ywang1" w:date="2017-06-28T15:04:00Z">
        <w:r w:rsidRPr="00DE25B0" w:rsidDel="00DF3252">
          <w:rPr>
            <w:rFonts w:ascii="Times New Roman" w:hAnsi="Times New Roman"/>
            <w:sz w:val="24"/>
            <w:szCs w:val="24"/>
          </w:rPr>
          <w:delText>MCD19A2</w:delText>
        </w:r>
      </w:del>
      <w:r w:rsidRPr="00DE25B0">
        <w:rPr>
          <w:rFonts w:ascii="Times New Roman" w:hAnsi="Times New Roman"/>
          <w:sz w:val="24"/>
          <w:szCs w:val="24"/>
        </w:rPr>
        <w:t>) …</w:t>
      </w:r>
      <w:r w:rsidR="007710E3">
        <w:rPr>
          <w:rFonts w:ascii="Times New Roman" w:hAnsi="Times New Roman"/>
          <w:sz w:val="24"/>
          <w:szCs w:val="24"/>
        </w:rPr>
        <w:t>..</w:t>
      </w:r>
      <w:r w:rsidRPr="00DE25B0">
        <w:rPr>
          <w:rFonts w:ascii="Times New Roman" w:hAnsi="Times New Roman"/>
          <w:sz w:val="24"/>
          <w:szCs w:val="24"/>
        </w:rPr>
        <w:t>…</w:t>
      </w:r>
      <w:del w:id="24" w:author="ywang1" w:date="2017-06-28T15:04:00Z">
        <w:r w:rsidRPr="00DE25B0" w:rsidDel="00DF3252">
          <w:rPr>
            <w:rFonts w:ascii="Times New Roman" w:hAnsi="Times New Roman"/>
            <w:sz w:val="24"/>
            <w:szCs w:val="24"/>
          </w:rPr>
          <w:delText>……</w:delText>
        </w:r>
        <w:r w:rsidR="007710E3" w:rsidDel="00DF3252">
          <w:rPr>
            <w:rFonts w:ascii="Times New Roman" w:hAnsi="Times New Roman"/>
            <w:sz w:val="24"/>
            <w:szCs w:val="24"/>
          </w:rPr>
          <w:delText>.</w:delText>
        </w:r>
        <w:r w:rsidRPr="00DE25B0" w:rsidDel="00DF3252">
          <w:rPr>
            <w:rFonts w:ascii="Times New Roman" w:hAnsi="Times New Roman"/>
            <w:sz w:val="24"/>
            <w:szCs w:val="24"/>
          </w:rPr>
          <w:delText>……</w:delText>
        </w:r>
      </w:del>
      <w:ins w:id="25" w:author="ywang1" w:date="2017-06-28T15:04:00Z">
        <w:r w:rsidR="00DF3252">
          <w:rPr>
            <w:rFonts w:ascii="Times New Roman" w:hAnsi="Times New Roman"/>
            <w:sz w:val="24"/>
            <w:szCs w:val="24"/>
          </w:rPr>
          <w:t>….</w:t>
        </w:r>
      </w:ins>
      <w:r w:rsidRPr="00DE25B0">
        <w:rPr>
          <w:rFonts w:ascii="Times New Roman" w:hAnsi="Times New Roman"/>
          <w:sz w:val="24"/>
          <w:szCs w:val="24"/>
        </w:rPr>
        <w:t>………………………………</w:t>
      </w:r>
      <w:r w:rsidR="009A0819">
        <w:rPr>
          <w:rFonts w:ascii="Times New Roman" w:hAnsi="Times New Roman"/>
          <w:sz w:val="24"/>
          <w:szCs w:val="24"/>
        </w:rPr>
        <w:t>…</w:t>
      </w:r>
      <w:r w:rsidRPr="00DE25B0">
        <w:rPr>
          <w:rFonts w:ascii="Times New Roman" w:hAnsi="Times New Roman"/>
          <w:sz w:val="24"/>
          <w:szCs w:val="24"/>
        </w:rPr>
        <w:t>.</w:t>
      </w:r>
      <w:r w:rsidR="009A0819">
        <w:rPr>
          <w:rFonts w:ascii="Times New Roman" w:hAnsi="Times New Roman"/>
          <w:sz w:val="24"/>
          <w:szCs w:val="24"/>
        </w:rPr>
        <w:t xml:space="preserve"> </w:t>
      </w:r>
      <w:r w:rsidRPr="00DE25B0">
        <w:rPr>
          <w:rFonts w:ascii="Times New Roman" w:hAnsi="Times New Roman"/>
          <w:sz w:val="24"/>
          <w:szCs w:val="24"/>
        </w:rPr>
        <w:t>1</w:t>
      </w:r>
      <w:r w:rsidR="009A0819">
        <w:rPr>
          <w:rFonts w:ascii="Times New Roman" w:hAnsi="Times New Roman"/>
          <w:sz w:val="24"/>
          <w:szCs w:val="24"/>
        </w:rPr>
        <w:t>2</w:t>
      </w:r>
    </w:p>
    <w:p w14:paraId="230211F4" w14:textId="47E9333A" w:rsidR="00DE25B0" w:rsidRPr="00DE25B0" w:rsidRDefault="00DE25B0" w:rsidP="00DE25B0">
      <w:pPr>
        <w:spacing w:after="120" w:line="360" w:lineRule="auto"/>
        <w:ind w:firstLine="360"/>
        <w:jc w:val="both"/>
        <w:rPr>
          <w:rFonts w:ascii="Times New Roman" w:hAnsi="Times New Roman"/>
          <w:sz w:val="24"/>
          <w:szCs w:val="24"/>
        </w:rPr>
      </w:pPr>
      <w:r w:rsidRPr="00DE25B0">
        <w:rPr>
          <w:rFonts w:ascii="Times New Roman" w:hAnsi="Times New Roman"/>
          <w:sz w:val="24"/>
          <w:szCs w:val="24"/>
        </w:rPr>
        <w:t xml:space="preserve">4.4 AOT QA definition for </w:t>
      </w:r>
      <w:proofErr w:type="gramStart"/>
      <w:ins w:id="26" w:author="ywang1" w:date="2017-06-28T15:05:00Z">
        <w:r w:rsidR="00DF3252">
          <w:rPr>
            <w:rFonts w:ascii="Times New Roman" w:hAnsi="Times New Roman"/>
            <w:sz w:val="24"/>
            <w:szCs w:val="24"/>
          </w:rPr>
          <w:t>MAIAC[</w:t>
        </w:r>
        <w:proofErr w:type="gramEnd"/>
        <w:r w:rsidR="00DF3252">
          <w:rPr>
            <w:rFonts w:ascii="Times New Roman" w:hAnsi="Times New Roman"/>
            <w:sz w:val="24"/>
            <w:szCs w:val="24"/>
          </w:rPr>
          <w:t>TA]AOT</w:t>
        </w:r>
        <w:r w:rsidR="00DF3252" w:rsidRPr="00DE25B0" w:rsidDel="00DF3252">
          <w:rPr>
            <w:rFonts w:ascii="Times New Roman" w:hAnsi="Times New Roman"/>
            <w:sz w:val="24"/>
            <w:szCs w:val="24"/>
          </w:rPr>
          <w:t xml:space="preserve"> </w:t>
        </w:r>
      </w:ins>
      <w:del w:id="27" w:author="ywang1" w:date="2017-06-28T15:05:00Z">
        <w:r w:rsidRPr="00DE25B0" w:rsidDel="00DF3252">
          <w:rPr>
            <w:rFonts w:ascii="Times New Roman" w:hAnsi="Times New Roman"/>
            <w:sz w:val="24"/>
            <w:szCs w:val="24"/>
          </w:rPr>
          <w:delText xml:space="preserve">MCD19A2 </w:delText>
        </w:r>
      </w:del>
      <w:r w:rsidRPr="00DE25B0">
        <w:rPr>
          <w:rFonts w:ascii="Times New Roman" w:hAnsi="Times New Roman"/>
          <w:sz w:val="24"/>
          <w:szCs w:val="24"/>
        </w:rPr>
        <w:t>(16-bit unsigned integer) …………</w:t>
      </w:r>
      <w:del w:id="28" w:author="ywang1" w:date="2017-06-28T15:05:00Z">
        <w:r w:rsidRPr="00DE25B0" w:rsidDel="00DF3252">
          <w:rPr>
            <w:rFonts w:ascii="Times New Roman" w:hAnsi="Times New Roman"/>
            <w:sz w:val="24"/>
            <w:szCs w:val="24"/>
          </w:rPr>
          <w:delText>………</w:delText>
        </w:r>
      </w:del>
      <w:r w:rsidRPr="00DE25B0">
        <w:rPr>
          <w:rFonts w:ascii="Times New Roman" w:hAnsi="Times New Roman"/>
          <w:sz w:val="24"/>
          <w:szCs w:val="24"/>
        </w:rPr>
        <w:t>……</w:t>
      </w:r>
      <w:r w:rsidR="009A0819">
        <w:rPr>
          <w:rFonts w:ascii="Times New Roman" w:hAnsi="Times New Roman"/>
          <w:sz w:val="24"/>
          <w:szCs w:val="24"/>
        </w:rPr>
        <w:t>…</w:t>
      </w:r>
      <w:r w:rsidRPr="00DE25B0">
        <w:rPr>
          <w:rFonts w:ascii="Times New Roman" w:hAnsi="Times New Roman"/>
          <w:sz w:val="24"/>
          <w:szCs w:val="24"/>
        </w:rPr>
        <w:t>.</w:t>
      </w:r>
      <w:r w:rsidR="009A0819">
        <w:rPr>
          <w:rFonts w:ascii="Times New Roman" w:hAnsi="Times New Roman"/>
          <w:sz w:val="24"/>
          <w:szCs w:val="24"/>
        </w:rPr>
        <w:t xml:space="preserve"> </w:t>
      </w:r>
      <w:r w:rsidRPr="00DE25B0">
        <w:rPr>
          <w:rFonts w:ascii="Times New Roman" w:hAnsi="Times New Roman"/>
          <w:sz w:val="24"/>
          <w:szCs w:val="24"/>
        </w:rPr>
        <w:t>1</w:t>
      </w:r>
      <w:r w:rsidR="009A0819">
        <w:rPr>
          <w:rFonts w:ascii="Times New Roman" w:hAnsi="Times New Roman"/>
          <w:sz w:val="24"/>
          <w:szCs w:val="24"/>
        </w:rPr>
        <w:t>3</w:t>
      </w:r>
    </w:p>
    <w:p w14:paraId="21778859" w14:textId="6C6A18E0" w:rsidR="00DE25B0" w:rsidRPr="00DE25B0" w:rsidRDefault="00DE25B0" w:rsidP="00DE25B0">
      <w:pPr>
        <w:spacing w:after="120" w:line="360" w:lineRule="auto"/>
        <w:ind w:firstLine="360"/>
        <w:rPr>
          <w:rFonts w:ascii="Times New Roman" w:hAnsi="Times New Roman"/>
          <w:sz w:val="24"/>
          <w:szCs w:val="24"/>
        </w:rPr>
      </w:pPr>
      <w:r w:rsidRPr="00DE25B0">
        <w:rPr>
          <w:rFonts w:ascii="Times New Roman" w:hAnsi="Times New Roman"/>
          <w:sz w:val="24"/>
          <w:szCs w:val="24"/>
        </w:rPr>
        <w:t>4.5 8-day BRDF model parameters (</w:t>
      </w:r>
      <w:ins w:id="29" w:author="ywang1" w:date="2017-06-28T15:05:00Z">
        <w:r w:rsidR="00DF3252">
          <w:rPr>
            <w:rFonts w:ascii="Times New Roman" w:hAnsi="Times New Roman"/>
            <w:sz w:val="24"/>
            <w:szCs w:val="24"/>
          </w:rPr>
          <w:t>MAIACRTLS</w:t>
        </w:r>
      </w:ins>
      <w:del w:id="30" w:author="ywang1" w:date="2017-06-28T15:05:00Z">
        <w:r w:rsidRPr="00DE25B0" w:rsidDel="00DF3252">
          <w:rPr>
            <w:rFonts w:ascii="Times New Roman" w:hAnsi="Times New Roman"/>
            <w:sz w:val="24"/>
            <w:szCs w:val="24"/>
          </w:rPr>
          <w:delText>MCD19A3</w:delText>
        </w:r>
      </w:del>
      <w:r w:rsidRPr="00DE25B0">
        <w:rPr>
          <w:rFonts w:ascii="Times New Roman" w:hAnsi="Times New Roman"/>
          <w:sz w:val="24"/>
          <w:szCs w:val="24"/>
        </w:rPr>
        <w:t xml:space="preserve">) </w:t>
      </w:r>
      <w:del w:id="31" w:author="ywang1" w:date="2017-06-28T15:05:00Z">
        <w:r w:rsidRPr="00DE25B0" w:rsidDel="00DF3252">
          <w:rPr>
            <w:rFonts w:ascii="Times New Roman" w:hAnsi="Times New Roman"/>
            <w:sz w:val="24"/>
            <w:szCs w:val="24"/>
          </w:rPr>
          <w:delText>………</w:delText>
        </w:r>
      </w:del>
      <w:ins w:id="32" w:author="ywang1" w:date="2017-06-28T15:05:00Z">
        <w:r w:rsidR="00DF3252">
          <w:rPr>
            <w:rFonts w:ascii="Times New Roman" w:hAnsi="Times New Roman"/>
            <w:sz w:val="24"/>
            <w:szCs w:val="24"/>
          </w:rPr>
          <w:t>….</w:t>
        </w:r>
      </w:ins>
      <w:r w:rsidRPr="00DE25B0">
        <w:rPr>
          <w:rFonts w:ascii="Times New Roman" w:hAnsi="Times New Roman"/>
          <w:sz w:val="24"/>
          <w:szCs w:val="24"/>
        </w:rPr>
        <w:t>………………………………</w:t>
      </w:r>
      <w:r w:rsidR="009A0819">
        <w:rPr>
          <w:rFonts w:ascii="Times New Roman" w:hAnsi="Times New Roman"/>
          <w:sz w:val="24"/>
          <w:szCs w:val="24"/>
        </w:rPr>
        <w:t>..</w:t>
      </w:r>
      <w:r w:rsidRPr="00DE25B0">
        <w:rPr>
          <w:rFonts w:ascii="Times New Roman" w:hAnsi="Times New Roman"/>
          <w:sz w:val="24"/>
          <w:szCs w:val="24"/>
        </w:rPr>
        <w:t>…</w:t>
      </w:r>
      <w:r w:rsidR="009A0819">
        <w:rPr>
          <w:rFonts w:ascii="Times New Roman" w:hAnsi="Times New Roman"/>
          <w:sz w:val="24"/>
          <w:szCs w:val="24"/>
        </w:rPr>
        <w:t xml:space="preserve"> </w:t>
      </w:r>
      <w:r w:rsidRPr="00DE25B0">
        <w:rPr>
          <w:rFonts w:ascii="Times New Roman" w:hAnsi="Times New Roman"/>
          <w:sz w:val="24"/>
          <w:szCs w:val="24"/>
        </w:rPr>
        <w:t>1</w:t>
      </w:r>
      <w:r w:rsidR="009A0819">
        <w:rPr>
          <w:rFonts w:ascii="Times New Roman" w:hAnsi="Times New Roman"/>
          <w:sz w:val="24"/>
          <w:szCs w:val="24"/>
        </w:rPr>
        <w:t>4</w:t>
      </w:r>
    </w:p>
    <w:p w14:paraId="01B6757C" w14:textId="77777777" w:rsidR="00DE25B0" w:rsidRPr="00DE25B0" w:rsidRDefault="00DE25B0" w:rsidP="00DE25B0">
      <w:pPr>
        <w:spacing w:after="120" w:line="360" w:lineRule="auto"/>
        <w:jc w:val="both"/>
        <w:rPr>
          <w:rFonts w:ascii="Times New Roman" w:hAnsi="Times New Roman"/>
          <w:bCs/>
          <w:sz w:val="24"/>
          <w:szCs w:val="24"/>
        </w:rPr>
      </w:pPr>
      <w:r w:rsidRPr="00DE25B0">
        <w:rPr>
          <w:rFonts w:ascii="Times New Roman" w:hAnsi="Times New Roman"/>
          <w:bCs/>
          <w:sz w:val="24"/>
          <w:szCs w:val="24"/>
        </w:rPr>
        <w:t>5. Caveats and Known Problems ……………………………………………………………</w:t>
      </w:r>
      <w:r w:rsidR="009A0819">
        <w:rPr>
          <w:rFonts w:ascii="Times New Roman" w:hAnsi="Times New Roman"/>
          <w:bCs/>
          <w:sz w:val="24"/>
          <w:szCs w:val="24"/>
        </w:rPr>
        <w:t>.</w:t>
      </w:r>
      <w:r w:rsidRPr="00DE25B0">
        <w:rPr>
          <w:rFonts w:ascii="Times New Roman" w:hAnsi="Times New Roman"/>
          <w:bCs/>
          <w:sz w:val="24"/>
          <w:szCs w:val="24"/>
        </w:rPr>
        <w:t>…</w:t>
      </w:r>
      <w:r w:rsidR="009A0819">
        <w:rPr>
          <w:rFonts w:ascii="Times New Roman" w:hAnsi="Times New Roman"/>
          <w:bCs/>
          <w:sz w:val="24"/>
          <w:szCs w:val="24"/>
        </w:rPr>
        <w:t xml:space="preserve"> </w:t>
      </w:r>
      <w:r w:rsidRPr="00DE25B0">
        <w:rPr>
          <w:rFonts w:ascii="Times New Roman" w:hAnsi="Times New Roman"/>
          <w:bCs/>
          <w:sz w:val="24"/>
          <w:szCs w:val="24"/>
        </w:rPr>
        <w:t>1</w:t>
      </w:r>
      <w:r w:rsidR="009A0819">
        <w:rPr>
          <w:rFonts w:ascii="Times New Roman" w:hAnsi="Times New Roman"/>
          <w:bCs/>
          <w:sz w:val="24"/>
          <w:szCs w:val="24"/>
        </w:rPr>
        <w:t>4</w:t>
      </w:r>
    </w:p>
    <w:p w14:paraId="4FC5BD89" w14:textId="77777777" w:rsidR="00DE25B0" w:rsidRPr="00DE25B0" w:rsidRDefault="00DE25B0" w:rsidP="00DE25B0">
      <w:pPr>
        <w:autoSpaceDE w:val="0"/>
        <w:autoSpaceDN w:val="0"/>
        <w:adjustRightInd w:val="0"/>
        <w:spacing w:after="120" w:line="360" w:lineRule="auto"/>
        <w:rPr>
          <w:rFonts w:ascii="Times New Roman" w:hAnsi="Times New Roman"/>
          <w:bCs/>
          <w:sz w:val="24"/>
          <w:szCs w:val="24"/>
        </w:rPr>
      </w:pPr>
      <w:r w:rsidRPr="00DE25B0">
        <w:rPr>
          <w:rFonts w:ascii="Times New Roman" w:hAnsi="Times New Roman"/>
          <w:bCs/>
          <w:sz w:val="24"/>
          <w:szCs w:val="24"/>
        </w:rPr>
        <w:t>6. Data ordering (browsing) ……………………………………………………………………</w:t>
      </w:r>
      <w:r w:rsidR="009A0819">
        <w:rPr>
          <w:rFonts w:ascii="Times New Roman" w:hAnsi="Times New Roman"/>
          <w:bCs/>
          <w:sz w:val="24"/>
          <w:szCs w:val="24"/>
        </w:rPr>
        <w:t xml:space="preserve"> </w:t>
      </w:r>
      <w:r w:rsidRPr="00DE25B0">
        <w:rPr>
          <w:rFonts w:ascii="Times New Roman" w:hAnsi="Times New Roman"/>
          <w:bCs/>
          <w:sz w:val="24"/>
          <w:szCs w:val="24"/>
        </w:rPr>
        <w:t>1</w:t>
      </w:r>
      <w:r w:rsidR="009A0819">
        <w:rPr>
          <w:rFonts w:ascii="Times New Roman" w:hAnsi="Times New Roman"/>
          <w:bCs/>
          <w:sz w:val="24"/>
          <w:szCs w:val="24"/>
        </w:rPr>
        <w:t>4</w:t>
      </w:r>
    </w:p>
    <w:p w14:paraId="7005000B" w14:textId="77777777" w:rsidR="002A4847" w:rsidRDefault="002A4847" w:rsidP="00DE25B0">
      <w:pPr>
        <w:spacing w:after="120" w:line="360" w:lineRule="auto"/>
        <w:jc w:val="both"/>
        <w:rPr>
          <w:rFonts w:ascii="Times New Roman" w:hAnsi="Times New Roman"/>
          <w:sz w:val="24"/>
          <w:szCs w:val="24"/>
        </w:rPr>
      </w:pPr>
      <w:r w:rsidRPr="00DE25B0">
        <w:rPr>
          <w:rFonts w:ascii="Times New Roman" w:hAnsi="Times New Roman"/>
          <w:sz w:val="24"/>
          <w:szCs w:val="24"/>
        </w:rPr>
        <w:t>References</w:t>
      </w:r>
      <w:r w:rsidRPr="00DE25B0">
        <w:rPr>
          <w:rFonts w:ascii="Times New Roman" w:hAnsi="Times New Roman"/>
          <w:sz w:val="24"/>
          <w:szCs w:val="24"/>
        </w:rPr>
        <w:tab/>
        <w:t>.............................................................................................................................. 1</w:t>
      </w:r>
      <w:r w:rsidR="00DE25B0" w:rsidRPr="00DE25B0">
        <w:rPr>
          <w:rFonts w:ascii="Times New Roman" w:hAnsi="Times New Roman"/>
          <w:sz w:val="24"/>
          <w:szCs w:val="24"/>
        </w:rPr>
        <w:t>5</w:t>
      </w:r>
    </w:p>
    <w:p w14:paraId="0ADF9D96" w14:textId="77777777" w:rsidR="00C57E99" w:rsidRPr="00DE25B0" w:rsidRDefault="00C57E99" w:rsidP="00DE25B0">
      <w:pPr>
        <w:spacing w:after="120" w:line="360" w:lineRule="auto"/>
        <w:jc w:val="both"/>
        <w:rPr>
          <w:rFonts w:ascii="Times New Roman" w:hAnsi="Times New Roman"/>
          <w:sz w:val="24"/>
          <w:szCs w:val="24"/>
        </w:rPr>
      </w:pPr>
    </w:p>
    <w:p w14:paraId="3FAD3312" w14:textId="77777777" w:rsidR="000E64A0" w:rsidRDefault="005372FF" w:rsidP="005372FF">
      <w:pPr>
        <w:pStyle w:val="Heading1"/>
        <w:rPr>
          <w:color w:val="auto"/>
        </w:rPr>
      </w:pPr>
      <w:r w:rsidRPr="005372FF">
        <w:rPr>
          <w:b w:val="0"/>
          <w:bCs w:val="0"/>
          <w:color w:val="auto"/>
        </w:rPr>
        <w:lastRenderedPageBreak/>
        <w:t>1.</w:t>
      </w:r>
      <w:r>
        <w:rPr>
          <w:color w:val="auto"/>
        </w:rPr>
        <w:t xml:space="preserve"> </w:t>
      </w:r>
      <w:r w:rsidR="00FD126B" w:rsidRPr="00FD126B">
        <w:rPr>
          <w:color w:val="auto"/>
        </w:rPr>
        <w:t>Introduction</w:t>
      </w:r>
    </w:p>
    <w:p w14:paraId="728D207D" w14:textId="77777777" w:rsidR="005372FF" w:rsidRDefault="005372FF" w:rsidP="00785E88">
      <w:pPr>
        <w:pStyle w:val="Body--Regular"/>
        <w:spacing w:after="120" w:line="240" w:lineRule="auto"/>
        <w:ind w:firstLine="0"/>
        <w:rPr>
          <w:rFonts w:ascii="Times New Roman" w:hAnsi="Times New Roman" w:cs="Times New Roman"/>
          <w:sz w:val="24"/>
          <w:szCs w:val="24"/>
        </w:rPr>
      </w:pPr>
    </w:p>
    <w:p w14:paraId="2B244B48" w14:textId="77777777" w:rsidR="00663A41" w:rsidRDefault="000E64A0" w:rsidP="00785E88">
      <w:pPr>
        <w:pStyle w:val="Body--Regular"/>
        <w:spacing w:after="120" w:line="240" w:lineRule="auto"/>
        <w:ind w:firstLine="0"/>
        <w:rPr>
          <w:rFonts w:ascii="Times New Roman" w:hAnsi="Times New Roman" w:cs="Times New Roman"/>
          <w:color w:val="auto"/>
          <w:sz w:val="24"/>
          <w:szCs w:val="24"/>
        </w:rPr>
      </w:pPr>
      <w:r w:rsidRPr="00054664">
        <w:rPr>
          <w:rFonts w:ascii="Times New Roman" w:hAnsi="Times New Roman" w:cs="Times New Roman"/>
          <w:color w:val="auto"/>
          <w:sz w:val="24"/>
          <w:szCs w:val="24"/>
        </w:rPr>
        <w:t>MAIAC is a new advanced algorithm which uses time series analysis and a combination of pixel- and image-based processing to improve accuracy of cloud detection, aerosol retrievals and atmospheric correction</w:t>
      </w:r>
      <w:r w:rsidR="006B230E">
        <w:rPr>
          <w:rFonts w:ascii="Times New Roman" w:hAnsi="Times New Roman" w:cs="Times New Roman"/>
          <w:color w:val="auto"/>
          <w:sz w:val="24"/>
          <w:szCs w:val="24"/>
        </w:rPr>
        <w:t xml:space="preserve"> (</w:t>
      </w:r>
      <w:r w:rsidR="006B230E" w:rsidRPr="00C16603">
        <w:rPr>
          <w:rFonts w:ascii="Times New Roman" w:hAnsi="Times New Roman" w:cs="Times New Roman"/>
          <w:i/>
          <w:color w:val="auto"/>
          <w:sz w:val="24"/>
          <w:szCs w:val="24"/>
        </w:rPr>
        <w:t>Lyapustin et al</w:t>
      </w:r>
      <w:r w:rsidR="006B230E">
        <w:rPr>
          <w:rFonts w:ascii="Times New Roman" w:hAnsi="Times New Roman" w:cs="Times New Roman"/>
          <w:color w:val="auto"/>
          <w:sz w:val="24"/>
          <w:szCs w:val="24"/>
        </w:rPr>
        <w:t>., 2011a,b; 2012; publication on current MAIAC is under preparation)</w:t>
      </w:r>
      <w:r w:rsidRPr="00054664">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663A41">
        <w:rPr>
          <w:rFonts w:ascii="Times New Roman" w:hAnsi="Times New Roman" w:cs="Times New Roman"/>
          <w:color w:val="auto"/>
          <w:sz w:val="24"/>
          <w:szCs w:val="24"/>
        </w:rPr>
        <w:t xml:space="preserve">The underlying physical idea behind MAIAC is simple: because surface </w:t>
      </w:r>
      <w:r w:rsidR="00153A0C">
        <w:rPr>
          <w:rFonts w:ascii="Times New Roman" w:hAnsi="Times New Roman" w:cs="Times New Roman"/>
          <w:color w:val="auto"/>
          <w:sz w:val="24"/>
          <w:szCs w:val="24"/>
        </w:rPr>
        <w:t>changes slowly in time compared to aerosols and clouds given the daily rate of global MODIS observations, we focus on extensive characterization of the surface background in order to improve all stages of MAIAC processing. MAIAC starts with gridding MODIS</w:t>
      </w:r>
      <w:r w:rsidR="00CE7947">
        <w:rPr>
          <w:rFonts w:ascii="Times New Roman" w:hAnsi="Times New Roman" w:cs="Times New Roman"/>
          <w:color w:val="auto"/>
          <w:sz w:val="24"/>
          <w:szCs w:val="24"/>
        </w:rPr>
        <w:t xml:space="preserve"> measurements</w:t>
      </w:r>
      <w:r w:rsidR="00153A0C">
        <w:rPr>
          <w:rFonts w:ascii="Times New Roman" w:hAnsi="Times New Roman" w:cs="Times New Roman"/>
          <w:color w:val="auto"/>
          <w:sz w:val="24"/>
          <w:szCs w:val="24"/>
        </w:rPr>
        <w:t xml:space="preserve"> </w:t>
      </w:r>
      <w:r w:rsidR="00CE7947">
        <w:rPr>
          <w:rFonts w:ascii="Times New Roman" w:hAnsi="Times New Roman" w:cs="Times New Roman"/>
          <w:color w:val="auto"/>
          <w:sz w:val="24"/>
          <w:szCs w:val="24"/>
        </w:rPr>
        <w:t>(</w:t>
      </w:r>
      <w:r w:rsidR="00153A0C">
        <w:rPr>
          <w:rFonts w:ascii="Times New Roman" w:hAnsi="Times New Roman" w:cs="Times New Roman"/>
          <w:color w:val="auto"/>
          <w:sz w:val="24"/>
          <w:szCs w:val="24"/>
        </w:rPr>
        <w:t>L1B data</w:t>
      </w:r>
      <w:r w:rsidR="00CE7947">
        <w:rPr>
          <w:rFonts w:ascii="Times New Roman" w:hAnsi="Times New Roman" w:cs="Times New Roman"/>
          <w:color w:val="auto"/>
          <w:sz w:val="24"/>
          <w:szCs w:val="24"/>
        </w:rPr>
        <w:t>)</w:t>
      </w:r>
      <w:r w:rsidR="00153A0C">
        <w:rPr>
          <w:rFonts w:ascii="Times New Roman" w:hAnsi="Times New Roman" w:cs="Times New Roman"/>
          <w:color w:val="auto"/>
          <w:sz w:val="24"/>
          <w:szCs w:val="24"/>
        </w:rPr>
        <w:t xml:space="preserve"> to a fixed grid at 1km resolution</w:t>
      </w:r>
      <w:r w:rsidR="00CE7947">
        <w:rPr>
          <w:rFonts w:ascii="Times New Roman" w:hAnsi="Times New Roman" w:cs="Times New Roman"/>
          <w:color w:val="auto"/>
          <w:sz w:val="24"/>
          <w:szCs w:val="24"/>
        </w:rPr>
        <w:t xml:space="preserve"> in order to observe the same grid cell over time and work with polar-orbiting observations as if they were </w:t>
      </w:r>
      <w:r w:rsidR="0052556A">
        <w:rPr>
          <w:rFonts w:ascii="Times New Roman" w:hAnsi="Times New Roman" w:cs="Times New Roman"/>
          <w:color w:val="auto"/>
          <w:sz w:val="24"/>
          <w:szCs w:val="24"/>
        </w:rPr>
        <w:t>“</w:t>
      </w:r>
      <w:r w:rsidR="00CE7947">
        <w:rPr>
          <w:rFonts w:ascii="Times New Roman" w:hAnsi="Times New Roman" w:cs="Times New Roman"/>
          <w:color w:val="auto"/>
          <w:sz w:val="24"/>
          <w:szCs w:val="24"/>
        </w:rPr>
        <w:t>geostationary</w:t>
      </w:r>
      <w:r w:rsidR="0052556A">
        <w:rPr>
          <w:rFonts w:ascii="Times New Roman" w:hAnsi="Times New Roman" w:cs="Times New Roman"/>
          <w:color w:val="auto"/>
          <w:sz w:val="24"/>
          <w:szCs w:val="24"/>
        </w:rPr>
        <w:t>”</w:t>
      </w:r>
      <w:r w:rsidR="00CE7947">
        <w:rPr>
          <w:rFonts w:ascii="Times New Roman" w:hAnsi="Times New Roman" w:cs="Times New Roman"/>
          <w:color w:val="auto"/>
          <w:sz w:val="24"/>
          <w:szCs w:val="24"/>
        </w:rPr>
        <w:t>. In this regard, this</w:t>
      </w:r>
      <w:r w:rsidR="00153A0C">
        <w:rPr>
          <w:rFonts w:ascii="Times New Roman" w:hAnsi="Times New Roman" w:cs="Times New Roman"/>
          <w:color w:val="auto"/>
          <w:sz w:val="24"/>
          <w:szCs w:val="24"/>
        </w:rPr>
        <w:t xml:space="preserve"> approach </w:t>
      </w:r>
      <w:r w:rsidR="00CE7947">
        <w:rPr>
          <w:rFonts w:ascii="Times New Roman" w:hAnsi="Times New Roman" w:cs="Times New Roman"/>
          <w:color w:val="auto"/>
          <w:sz w:val="24"/>
          <w:szCs w:val="24"/>
        </w:rPr>
        <w:t>is fundamentally different from the conventional swath-based processing where the footprint changes with orbit and view geometry</w:t>
      </w:r>
      <w:r w:rsidR="00153A0C">
        <w:rPr>
          <w:rFonts w:ascii="Times New Roman" w:hAnsi="Times New Roman" w:cs="Times New Roman"/>
          <w:color w:val="auto"/>
          <w:sz w:val="24"/>
          <w:szCs w:val="24"/>
        </w:rPr>
        <w:t xml:space="preserve"> </w:t>
      </w:r>
      <w:r w:rsidR="00CE7947">
        <w:rPr>
          <w:rFonts w:ascii="Times New Roman" w:hAnsi="Times New Roman" w:cs="Times New Roman"/>
          <w:color w:val="auto"/>
          <w:sz w:val="24"/>
          <w:szCs w:val="24"/>
        </w:rPr>
        <w:t xml:space="preserve">(scan angle) </w:t>
      </w:r>
      <w:r w:rsidR="003505A1">
        <w:rPr>
          <w:rFonts w:ascii="Times New Roman" w:hAnsi="Times New Roman" w:cs="Times New Roman"/>
          <w:color w:val="auto"/>
          <w:sz w:val="24"/>
          <w:szCs w:val="24"/>
        </w:rPr>
        <w:t>mak</w:t>
      </w:r>
      <w:r w:rsidR="00CE7947">
        <w:rPr>
          <w:rFonts w:ascii="Times New Roman" w:hAnsi="Times New Roman" w:cs="Times New Roman"/>
          <w:color w:val="auto"/>
          <w:sz w:val="24"/>
          <w:szCs w:val="24"/>
        </w:rPr>
        <w:t>ing it difficult to characterize</w:t>
      </w:r>
      <w:r w:rsidR="0052556A">
        <w:rPr>
          <w:rFonts w:ascii="Times New Roman" w:hAnsi="Times New Roman" w:cs="Times New Roman"/>
          <w:color w:val="auto"/>
          <w:sz w:val="24"/>
          <w:szCs w:val="24"/>
        </w:rPr>
        <w:t xml:space="preserve"> always</w:t>
      </w:r>
      <w:r w:rsidR="00CE7947">
        <w:rPr>
          <w:rFonts w:ascii="Times New Roman" w:hAnsi="Times New Roman" w:cs="Times New Roman"/>
          <w:color w:val="auto"/>
          <w:sz w:val="24"/>
          <w:szCs w:val="24"/>
        </w:rPr>
        <w:t xml:space="preserve"> changing surface background.</w:t>
      </w:r>
    </w:p>
    <w:p w14:paraId="2A68C3FA" w14:textId="77777777" w:rsidR="00663A41" w:rsidRDefault="003505A1" w:rsidP="00785E88">
      <w:pPr>
        <w:pStyle w:val="Body--Regular"/>
        <w:spacing w:after="120" w:line="240" w:lineRule="auto"/>
        <w:ind w:firstLine="0"/>
        <w:rPr>
          <w:rFonts w:ascii="Times New Roman" w:hAnsi="Times New Roman" w:cs="Times New Roman"/>
          <w:color w:val="auto"/>
          <w:sz w:val="24"/>
          <w:szCs w:val="24"/>
        </w:rPr>
      </w:pPr>
      <w:proofErr w:type="gramStart"/>
      <w:r>
        <w:rPr>
          <w:rFonts w:ascii="Times New Roman" w:hAnsi="Times New Roman" w:cs="Times New Roman"/>
          <w:color w:val="auto"/>
          <w:sz w:val="24"/>
          <w:szCs w:val="24"/>
        </w:rPr>
        <w:t>To enable the time series analysis, MAIAC implements the sliding window technique by storing from 4 (at poles) to 16 (at equator) days of past observations in operational memory.</w:t>
      </w:r>
      <w:proofErr w:type="gramEnd"/>
      <w:r>
        <w:rPr>
          <w:rFonts w:ascii="Times New Roman" w:hAnsi="Times New Roman" w:cs="Times New Roman"/>
          <w:color w:val="auto"/>
          <w:sz w:val="24"/>
          <w:szCs w:val="24"/>
        </w:rPr>
        <w:t xml:space="preserve"> This helps us retrieve surface BRDF from accumulated multi-angle set of observations, and detect seasonal (slow) and rapid surface change. </w:t>
      </w:r>
      <w:r w:rsidR="0052556A">
        <w:rPr>
          <w:rFonts w:ascii="Times New Roman" w:hAnsi="Times New Roman" w:cs="Times New Roman"/>
          <w:color w:val="auto"/>
          <w:sz w:val="24"/>
          <w:szCs w:val="24"/>
        </w:rPr>
        <w:t>A detailed knowledge of the previous surface state also helps MAIAC’s internal dynamic land-water-snow classification including snow detection and characterization.</w:t>
      </w:r>
    </w:p>
    <w:p w14:paraId="103317DA" w14:textId="77777777" w:rsidR="0067305B" w:rsidRDefault="0067305B" w:rsidP="0067305B">
      <w:pPr>
        <w:spacing w:line="240" w:lineRule="auto"/>
        <w:jc w:val="both"/>
        <w:rPr>
          <w:rFonts w:ascii="Times New Roman" w:hAnsi="Times New Roman"/>
          <w:sz w:val="24"/>
          <w:szCs w:val="24"/>
        </w:rPr>
      </w:pPr>
      <w:r>
        <w:rPr>
          <w:rFonts w:ascii="Times New Roman" w:hAnsi="Times New Roman"/>
          <w:sz w:val="24"/>
          <w:szCs w:val="24"/>
        </w:rPr>
        <w:t>Consistently with the entire C6 MODIS land processing, the top-of-atmosphere (TOA) L1B reflectance includes standard C6 calibration (</w:t>
      </w:r>
      <w:r w:rsidRPr="0067305B">
        <w:rPr>
          <w:rFonts w:ascii="Times New Roman" w:hAnsi="Times New Roman"/>
          <w:i/>
          <w:sz w:val="24"/>
          <w:szCs w:val="24"/>
        </w:rPr>
        <w:t>Toller et al</w:t>
      </w:r>
      <w:r>
        <w:rPr>
          <w:rFonts w:ascii="Times New Roman" w:hAnsi="Times New Roman"/>
          <w:sz w:val="24"/>
          <w:szCs w:val="24"/>
        </w:rPr>
        <w:t>., 2014) augmented with polarization correction for MODIS Terra</w:t>
      </w:r>
      <w:r w:rsidR="0037136E" w:rsidRPr="0037136E">
        <w:rPr>
          <w:rFonts w:ascii="Times New Roman" w:hAnsi="Times New Roman"/>
          <w:sz w:val="24"/>
          <w:szCs w:val="24"/>
        </w:rPr>
        <w:t xml:space="preserve"> (</w:t>
      </w:r>
      <w:r w:rsidR="0037136E" w:rsidRPr="00C907D2">
        <w:rPr>
          <w:rFonts w:ascii="Times New Roman" w:hAnsi="Times New Roman"/>
          <w:i/>
          <w:sz w:val="24"/>
          <w:szCs w:val="24"/>
        </w:rPr>
        <w:t>Meister et al</w:t>
      </w:r>
      <w:r w:rsidR="0037136E" w:rsidRPr="00C907D2">
        <w:rPr>
          <w:rFonts w:ascii="Times New Roman" w:hAnsi="Times New Roman"/>
          <w:sz w:val="24"/>
          <w:szCs w:val="24"/>
        </w:rPr>
        <w:t>., 2012)</w:t>
      </w:r>
      <w:r>
        <w:rPr>
          <w:rFonts w:ascii="Times New Roman" w:hAnsi="Times New Roman"/>
          <w:sz w:val="24"/>
          <w:szCs w:val="24"/>
        </w:rPr>
        <w:t>, residual de-trending and MODIS Terra-to-Aqua cross-calibration (</w:t>
      </w:r>
      <w:r w:rsidRPr="00C16603">
        <w:rPr>
          <w:rFonts w:ascii="Times New Roman" w:hAnsi="Times New Roman"/>
          <w:i/>
          <w:sz w:val="24"/>
          <w:szCs w:val="24"/>
        </w:rPr>
        <w:t>Lyapustin et.al</w:t>
      </w:r>
      <w:r>
        <w:rPr>
          <w:rFonts w:ascii="Times New Roman" w:hAnsi="Times New Roman"/>
          <w:sz w:val="24"/>
          <w:szCs w:val="24"/>
        </w:rPr>
        <w:t>, 2014). The L1B data are first gridded into 1km MODIS sinusoid grid using area-weighted method (</w:t>
      </w:r>
      <w:r w:rsidRPr="00C16603">
        <w:rPr>
          <w:rFonts w:ascii="Times New Roman" w:hAnsi="Times New Roman"/>
          <w:i/>
          <w:sz w:val="24"/>
          <w:szCs w:val="24"/>
        </w:rPr>
        <w:t>Wolf et al</w:t>
      </w:r>
      <w:r>
        <w:rPr>
          <w:rFonts w:ascii="Times New Roman" w:hAnsi="Times New Roman"/>
          <w:sz w:val="24"/>
          <w:szCs w:val="24"/>
        </w:rPr>
        <w:t xml:space="preserve">., 1998). Due to cross-calibration, MAIAC processes MODIS Terra and Aqua jointly as a single sensor. </w:t>
      </w:r>
    </w:p>
    <w:p w14:paraId="1326CB5B" w14:textId="77777777" w:rsidR="0052556A" w:rsidRDefault="0052556A" w:rsidP="00785E88">
      <w:pPr>
        <w:pStyle w:val="Body--Regular"/>
        <w:spacing w:after="120" w:line="240" w:lineRule="auto"/>
        <w:ind w:firstLine="0"/>
        <w:rPr>
          <w:rFonts w:ascii="Times New Roman" w:hAnsi="Times New Roman" w:cs="Times New Roman"/>
          <w:color w:val="auto"/>
          <w:sz w:val="24"/>
          <w:szCs w:val="24"/>
        </w:rPr>
      </w:pPr>
    </w:p>
    <w:p w14:paraId="52542EA2" w14:textId="77777777" w:rsidR="003505A1" w:rsidRPr="0052556A" w:rsidRDefault="0052556A" w:rsidP="00785E88">
      <w:pPr>
        <w:pStyle w:val="Body--Regular"/>
        <w:spacing w:after="120" w:line="240" w:lineRule="auto"/>
        <w:ind w:firstLine="0"/>
        <w:rPr>
          <w:rFonts w:ascii="Times New Roman" w:hAnsi="Times New Roman" w:cs="Times New Roman"/>
          <w:b/>
          <w:color w:val="auto"/>
          <w:sz w:val="28"/>
          <w:szCs w:val="28"/>
        </w:rPr>
      </w:pPr>
      <w:r w:rsidRPr="0052556A">
        <w:rPr>
          <w:rFonts w:ascii="Times New Roman" w:hAnsi="Times New Roman" w:cs="Times New Roman"/>
          <w:b/>
          <w:color w:val="auto"/>
          <w:sz w:val="28"/>
          <w:szCs w:val="28"/>
        </w:rPr>
        <w:t>2. Overview of MAIAC products</w:t>
      </w:r>
    </w:p>
    <w:p w14:paraId="028DEF1F" w14:textId="418F374B" w:rsidR="007E1D99" w:rsidRDefault="000E64A0" w:rsidP="00785E88">
      <w:pPr>
        <w:pStyle w:val="Body--Regular"/>
        <w:spacing w:after="120" w:line="240" w:lineRule="auto"/>
        <w:ind w:firstLine="0"/>
        <w:rPr>
          <w:rFonts w:ascii="Times New Roman" w:hAnsi="Times New Roman" w:cs="Times New Roman"/>
          <w:color w:val="auto"/>
          <w:sz w:val="24"/>
          <w:szCs w:val="24"/>
        </w:rPr>
      </w:pPr>
      <w:r w:rsidRPr="00054664">
        <w:rPr>
          <w:rFonts w:ascii="Times New Roman" w:hAnsi="Times New Roman" w:cs="Times New Roman"/>
          <w:color w:val="auto"/>
          <w:sz w:val="24"/>
          <w:szCs w:val="24"/>
        </w:rPr>
        <w:t>MAIAC provides</w:t>
      </w:r>
      <w:r w:rsidR="00A92666">
        <w:rPr>
          <w:rFonts w:ascii="Times New Roman" w:hAnsi="Times New Roman" w:cs="Times New Roman"/>
          <w:color w:val="auto"/>
          <w:sz w:val="24"/>
          <w:szCs w:val="24"/>
        </w:rPr>
        <w:t xml:space="preserve"> a</w:t>
      </w:r>
      <w:r w:rsidRPr="00054664">
        <w:rPr>
          <w:rFonts w:ascii="Times New Roman" w:hAnsi="Times New Roman" w:cs="Times New Roman"/>
          <w:color w:val="auto"/>
          <w:sz w:val="24"/>
          <w:szCs w:val="24"/>
        </w:rPr>
        <w:t xml:space="preserve"> suite of</w:t>
      </w:r>
      <w:r w:rsidR="0052556A">
        <w:rPr>
          <w:rFonts w:ascii="Times New Roman" w:hAnsi="Times New Roman" w:cs="Times New Roman"/>
          <w:color w:val="auto"/>
          <w:sz w:val="24"/>
          <w:szCs w:val="24"/>
        </w:rPr>
        <w:t xml:space="preserve"> </w:t>
      </w:r>
      <w:r w:rsidRPr="00054664">
        <w:rPr>
          <w:rFonts w:ascii="Times New Roman" w:hAnsi="Times New Roman" w:cs="Times New Roman"/>
          <w:color w:val="auto"/>
          <w:sz w:val="24"/>
          <w:szCs w:val="24"/>
        </w:rPr>
        <w:t>atmospheric and surface products</w:t>
      </w:r>
      <w:r w:rsidR="00B17833">
        <w:rPr>
          <w:rFonts w:ascii="Times New Roman" w:hAnsi="Times New Roman" w:cs="Times New Roman"/>
          <w:color w:val="auto"/>
          <w:sz w:val="24"/>
          <w:szCs w:val="24"/>
        </w:rPr>
        <w:t xml:space="preserve"> in three </w:t>
      </w:r>
      <w:r w:rsidR="00A92666">
        <w:rPr>
          <w:rFonts w:ascii="Times New Roman" w:hAnsi="Times New Roman"/>
          <w:sz w:val="24"/>
          <w:szCs w:val="24"/>
        </w:rPr>
        <w:t xml:space="preserve">HDF4 </w:t>
      </w:r>
      <w:r w:rsidR="00B17833">
        <w:rPr>
          <w:rFonts w:ascii="Times New Roman" w:hAnsi="Times New Roman" w:cs="Times New Roman"/>
          <w:color w:val="auto"/>
          <w:sz w:val="24"/>
          <w:szCs w:val="24"/>
        </w:rPr>
        <w:t xml:space="preserve">files: </w:t>
      </w:r>
      <w:r w:rsidR="00A92666" w:rsidRPr="00A92666">
        <w:rPr>
          <w:rFonts w:ascii="Times New Roman" w:hAnsi="Times New Roman" w:cs="Times New Roman"/>
          <w:i/>
          <w:color w:val="auto"/>
          <w:sz w:val="24"/>
          <w:szCs w:val="24"/>
        </w:rPr>
        <w:t>daily</w:t>
      </w:r>
      <w:r w:rsidR="00A92666">
        <w:rPr>
          <w:rFonts w:ascii="Times New Roman" w:hAnsi="Times New Roman" w:cs="Times New Roman"/>
          <w:color w:val="auto"/>
          <w:sz w:val="24"/>
          <w:szCs w:val="24"/>
        </w:rPr>
        <w:t xml:space="preserve"> </w:t>
      </w:r>
      <w:proofErr w:type="gramStart"/>
      <w:ins w:id="33" w:author="ywang1" w:date="2017-06-28T15:05:00Z">
        <w:r w:rsidR="00DF3252">
          <w:rPr>
            <w:rFonts w:ascii="Times New Roman" w:hAnsi="Times New Roman"/>
            <w:sz w:val="24"/>
            <w:szCs w:val="24"/>
          </w:rPr>
          <w:t>MAIAC[</w:t>
        </w:r>
        <w:proofErr w:type="gramEnd"/>
        <w:r w:rsidR="00DF3252">
          <w:rPr>
            <w:rFonts w:ascii="Times New Roman" w:hAnsi="Times New Roman"/>
            <w:sz w:val="24"/>
            <w:szCs w:val="24"/>
          </w:rPr>
          <w:t>TA]BRF</w:t>
        </w:r>
        <w:r w:rsidR="00DF3252" w:rsidDel="00DF3252">
          <w:rPr>
            <w:rFonts w:ascii="Times New Roman" w:hAnsi="Times New Roman" w:cs="Times New Roman"/>
            <w:color w:val="auto"/>
            <w:sz w:val="24"/>
            <w:szCs w:val="24"/>
          </w:rPr>
          <w:t xml:space="preserve"> </w:t>
        </w:r>
      </w:ins>
      <w:del w:id="34" w:author="ywang1" w:date="2017-06-28T15:05:00Z">
        <w:r w:rsidR="00B17833" w:rsidDel="00DF3252">
          <w:rPr>
            <w:rFonts w:ascii="Times New Roman" w:hAnsi="Times New Roman" w:cs="Times New Roman"/>
            <w:color w:val="auto"/>
            <w:sz w:val="24"/>
            <w:szCs w:val="24"/>
          </w:rPr>
          <w:delText>MCD19</w:delText>
        </w:r>
        <w:r w:rsidR="00A92666" w:rsidDel="00DF3252">
          <w:rPr>
            <w:rFonts w:ascii="Times New Roman" w:hAnsi="Times New Roman" w:cs="Times New Roman"/>
            <w:color w:val="auto"/>
            <w:sz w:val="24"/>
            <w:szCs w:val="24"/>
          </w:rPr>
          <w:delText xml:space="preserve">A1 </w:delText>
        </w:r>
      </w:del>
      <w:r w:rsidR="00A92666">
        <w:rPr>
          <w:rFonts w:ascii="Times New Roman" w:hAnsi="Times New Roman" w:cs="Times New Roman"/>
          <w:color w:val="auto"/>
          <w:sz w:val="24"/>
          <w:szCs w:val="24"/>
        </w:rPr>
        <w:t xml:space="preserve">(spectral BRF, or surface reflectance), </w:t>
      </w:r>
      <w:r w:rsidR="00A92666" w:rsidRPr="00A92666">
        <w:rPr>
          <w:rFonts w:ascii="Times New Roman" w:hAnsi="Times New Roman" w:cs="Times New Roman"/>
          <w:i/>
          <w:color w:val="auto"/>
          <w:sz w:val="24"/>
          <w:szCs w:val="24"/>
        </w:rPr>
        <w:t>daily</w:t>
      </w:r>
      <w:r w:rsidR="00A92666">
        <w:rPr>
          <w:rFonts w:ascii="Times New Roman" w:hAnsi="Times New Roman" w:cs="Times New Roman"/>
          <w:color w:val="auto"/>
          <w:sz w:val="24"/>
          <w:szCs w:val="24"/>
        </w:rPr>
        <w:t xml:space="preserve"> </w:t>
      </w:r>
      <w:del w:id="35" w:author="ywang1" w:date="2017-06-28T15:05:00Z">
        <w:r w:rsidR="00A92666" w:rsidDel="00DF3252">
          <w:rPr>
            <w:rFonts w:ascii="Times New Roman" w:hAnsi="Times New Roman" w:cs="Times New Roman"/>
            <w:color w:val="auto"/>
            <w:sz w:val="24"/>
            <w:szCs w:val="24"/>
          </w:rPr>
          <w:delText xml:space="preserve">MCD19A2 </w:delText>
        </w:r>
      </w:del>
      <w:ins w:id="36" w:author="ywang1" w:date="2017-06-28T15:05:00Z">
        <w:r w:rsidR="00DF3252">
          <w:rPr>
            <w:rFonts w:ascii="Times New Roman" w:hAnsi="Times New Roman" w:cs="Times New Roman"/>
            <w:color w:val="auto"/>
            <w:sz w:val="24"/>
            <w:szCs w:val="24"/>
          </w:rPr>
          <w:t xml:space="preserve">MAIAC[TA]AOT </w:t>
        </w:r>
      </w:ins>
      <w:r w:rsidR="00A92666">
        <w:rPr>
          <w:rFonts w:ascii="Times New Roman" w:hAnsi="Times New Roman" w:cs="Times New Roman"/>
          <w:color w:val="auto"/>
          <w:sz w:val="24"/>
          <w:szCs w:val="24"/>
        </w:rPr>
        <w:t xml:space="preserve">(atmospheric properties), and </w:t>
      </w:r>
      <w:r w:rsidR="00A92666" w:rsidRPr="00A92666">
        <w:rPr>
          <w:rFonts w:ascii="Times New Roman" w:hAnsi="Times New Roman" w:cs="Times New Roman"/>
          <w:i/>
          <w:color w:val="auto"/>
          <w:sz w:val="24"/>
          <w:szCs w:val="24"/>
        </w:rPr>
        <w:t>8-day</w:t>
      </w:r>
      <w:r w:rsidR="00A92666">
        <w:rPr>
          <w:rFonts w:ascii="Times New Roman" w:hAnsi="Times New Roman" w:cs="Times New Roman"/>
          <w:color w:val="auto"/>
          <w:sz w:val="24"/>
          <w:szCs w:val="24"/>
        </w:rPr>
        <w:t xml:space="preserve"> </w:t>
      </w:r>
      <w:del w:id="37" w:author="ywang1" w:date="2017-06-28T15:05:00Z">
        <w:r w:rsidR="00A92666" w:rsidDel="00DF3252">
          <w:rPr>
            <w:rFonts w:ascii="Times New Roman" w:hAnsi="Times New Roman" w:cs="Times New Roman"/>
            <w:color w:val="auto"/>
            <w:sz w:val="24"/>
            <w:szCs w:val="24"/>
          </w:rPr>
          <w:delText>MCD19A3</w:delText>
        </w:r>
        <w:r w:rsidR="00B17833" w:rsidDel="00DF3252">
          <w:rPr>
            <w:rFonts w:ascii="Times New Roman" w:hAnsi="Times New Roman" w:cs="Times New Roman"/>
            <w:color w:val="auto"/>
            <w:sz w:val="24"/>
            <w:szCs w:val="24"/>
          </w:rPr>
          <w:delText xml:space="preserve"> </w:delText>
        </w:r>
      </w:del>
      <w:ins w:id="38" w:author="ywang1" w:date="2017-06-28T15:05:00Z">
        <w:r w:rsidR="00DF3252">
          <w:rPr>
            <w:rFonts w:ascii="Times New Roman" w:hAnsi="Times New Roman" w:cs="Times New Roman"/>
            <w:color w:val="auto"/>
            <w:sz w:val="24"/>
            <w:szCs w:val="24"/>
          </w:rPr>
          <w:t xml:space="preserve">MAIACRTLS </w:t>
        </w:r>
      </w:ins>
      <w:r w:rsidR="00A92666">
        <w:rPr>
          <w:rFonts w:ascii="Times New Roman" w:hAnsi="Times New Roman" w:cs="Times New Roman"/>
          <w:color w:val="auto"/>
          <w:sz w:val="24"/>
          <w:szCs w:val="24"/>
        </w:rPr>
        <w:t>(spectral BRDF/albedo).</w:t>
      </w:r>
    </w:p>
    <w:p w14:paraId="032CC0FF" w14:textId="77777777" w:rsidR="00F9534B" w:rsidRDefault="00F9534B" w:rsidP="00785E88">
      <w:pPr>
        <w:pStyle w:val="Body--Regular"/>
        <w:spacing w:after="120" w:line="240" w:lineRule="auto"/>
        <w:ind w:firstLine="0"/>
        <w:rPr>
          <w:ins w:id="39" w:author="ywang1" w:date="2017-06-28T15:27:00Z"/>
          <w:rFonts w:ascii="Times New Roman" w:hAnsi="Times New Roman" w:cs="Times New Roman"/>
          <w:b/>
          <w:color w:val="auto"/>
          <w:sz w:val="24"/>
          <w:szCs w:val="24"/>
        </w:rPr>
      </w:pPr>
    </w:p>
    <w:p w14:paraId="1A1B2BD1" w14:textId="77777777" w:rsidR="007E1D99" w:rsidRPr="0067305B" w:rsidRDefault="00B17833" w:rsidP="00785E88">
      <w:pPr>
        <w:pStyle w:val="Body--Regular"/>
        <w:spacing w:after="120" w:line="240" w:lineRule="auto"/>
        <w:ind w:firstLine="0"/>
        <w:rPr>
          <w:rFonts w:ascii="Times New Roman" w:hAnsi="Times New Roman" w:cs="Times New Roman"/>
          <w:b/>
          <w:color w:val="auto"/>
          <w:sz w:val="24"/>
          <w:szCs w:val="24"/>
        </w:rPr>
      </w:pPr>
      <w:r w:rsidRPr="0067305B">
        <w:rPr>
          <w:rFonts w:ascii="Times New Roman" w:hAnsi="Times New Roman" w:cs="Times New Roman"/>
          <w:b/>
          <w:color w:val="auto"/>
          <w:sz w:val="24"/>
          <w:szCs w:val="24"/>
        </w:rPr>
        <w:t xml:space="preserve">2.1 Tiled File Structure and Naming </w:t>
      </w:r>
      <w:r w:rsidR="00CD2467">
        <w:rPr>
          <w:rFonts w:ascii="Times New Roman" w:hAnsi="Times New Roman" w:cs="Times New Roman"/>
          <w:b/>
          <w:color w:val="auto"/>
          <w:sz w:val="24"/>
          <w:szCs w:val="24"/>
        </w:rPr>
        <w:t>Convention</w:t>
      </w:r>
    </w:p>
    <w:p w14:paraId="1F6CA335" w14:textId="06065042" w:rsidR="00A92666" w:rsidRDefault="0067305B" w:rsidP="00B17833">
      <w:pPr>
        <w:spacing w:line="240" w:lineRule="auto"/>
        <w:jc w:val="both"/>
        <w:rPr>
          <w:ins w:id="40" w:author="ywang1" w:date="2017-06-28T15:18:00Z"/>
          <w:rFonts w:ascii="Times New Roman" w:hAnsi="Times New Roman"/>
          <w:sz w:val="24"/>
          <w:szCs w:val="24"/>
        </w:rPr>
      </w:pPr>
      <w:r>
        <w:rPr>
          <w:rFonts w:ascii="Times New Roman" w:hAnsi="Times New Roman"/>
          <w:sz w:val="24"/>
          <w:szCs w:val="24"/>
        </w:rPr>
        <w:t>Products</w:t>
      </w:r>
      <w:r w:rsidR="00A92666">
        <w:rPr>
          <w:rFonts w:ascii="Times New Roman" w:hAnsi="Times New Roman"/>
          <w:sz w:val="24"/>
          <w:szCs w:val="24"/>
        </w:rPr>
        <w:t xml:space="preserve"> are</w:t>
      </w:r>
      <w:ins w:id="41" w:author="ywang1" w:date="2017-06-28T15:18:00Z">
        <w:r w:rsidR="007970E9">
          <w:rPr>
            <w:rFonts w:ascii="Times New Roman" w:hAnsi="Times New Roman"/>
            <w:sz w:val="24"/>
            <w:szCs w:val="24"/>
          </w:rPr>
          <w:t xml:space="preserve"> by default</w:t>
        </w:r>
      </w:ins>
      <w:r w:rsidR="00A92666">
        <w:rPr>
          <w:rFonts w:ascii="Times New Roman" w:hAnsi="Times New Roman"/>
          <w:sz w:val="24"/>
          <w:szCs w:val="24"/>
        </w:rPr>
        <w:t xml:space="preserve"> </w:t>
      </w:r>
      <w:r>
        <w:rPr>
          <w:rFonts w:ascii="Times New Roman" w:hAnsi="Times New Roman"/>
          <w:sz w:val="24"/>
          <w:szCs w:val="24"/>
        </w:rPr>
        <w:t>reporte</w:t>
      </w:r>
      <w:r w:rsidR="00A92666">
        <w:rPr>
          <w:rFonts w:ascii="Times New Roman" w:hAnsi="Times New Roman"/>
          <w:sz w:val="24"/>
          <w:szCs w:val="24"/>
        </w:rPr>
        <w:t xml:space="preserve">d on 1km sinusoidal grid. The sinusoidal </w:t>
      </w:r>
      <w:r>
        <w:rPr>
          <w:rFonts w:ascii="Times New Roman" w:hAnsi="Times New Roman"/>
          <w:sz w:val="24"/>
          <w:szCs w:val="24"/>
        </w:rPr>
        <w:t>projection</w:t>
      </w:r>
      <w:r w:rsidR="00A92666">
        <w:rPr>
          <w:rFonts w:ascii="Times New Roman" w:hAnsi="Times New Roman"/>
          <w:sz w:val="24"/>
          <w:szCs w:val="24"/>
        </w:rPr>
        <w:t xml:space="preserve"> is not optimal due to distortions at high latitudes and off the grid-center, but it is a tradeoff made by the MODIS land team for the global data processing. </w:t>
      </w:r>
      <w:r>
        <w:rPr>
          <w:rFonts w:ascii="Times New Roman" w:hAnsi="Times New Roman"/>
          <w:sz w:val="24"/>
          <w:szCs w:val="24"/>
        </w:rPr>
        <w:t>The gridded data are divided into 1200x1200km</w:t>
      </w:r>
      <w:r w:rsidRPr="00456E22">
        <w:rPr>
          <w:rFonts w:ascii="Times New Roman" w:hAnsi="Times New Roman"/>
          <w:sz w:val="24"/>
          <w:szCs w:val="24"/>
          <w:vertAlign w:val="superscript"/>
        </w:rPr>
        <w:t>2</w:t>
      </w:r>
      <w:r w:rsidRPr="001C3E75">
        <w:rPr>
          <w:rFonts w:ascii="Times New Roman" w:hAnsi="Times New Roman"/>
          <w:sz w:val="24"/>
          <w:szCs w:val="24"/>
        </w:rPr>
        <w:t xml:space="preserve"> standard MODIS </w:t>
      </w:r>
      <w:r>
        <w:rPr>
          <w:rFonts w:ascii="Times New Roman" w:hAnsi="Times New Roman"/>
          <w:sz w:val="24"/>
          <w:szCs w:val="24"/>
        </w:rPr>
        <w:t>tiles shown in Figure 1.</w:t>
      </w:r>
      <w:ins w:id="42" w:author="ywang1" w:date="2017-06-28T15:18:00Z">
        <w:r w:rsidR="007970E9">
          <w:rPr>
            <w:rFonts w:ascii="Times New Roman" w:hAnsi="Times New Roman"/>
            <w:sz w:val="24"/>
            <w:szCs w:val="24"/>
          </w:rPr>
          <w:t xml:space="preserve"> </w:t>
        </w:r>
      </w:ins>
    </w:p>
    <w:p w14:paraId="18295DF5" w14:textId="418C9540" w:rsidR="007970E9" w:rsidDel="007970E9" w:rsidRDefault="007970E9" w:rsidP="00B17833">
      <w:pPr>
        <w:spacing w:line="240" w:lineRule="auto"/>
        <w:jc w:val="both"/>
        <w:rPr>
          <w:del w:id="43" w:author="ywang1" w:date="2017-06-28T15:23:00Z"/>
          <w:rFonts w:ascii="Times New Roman" w:hAnsi="Times New Roman"/>
          <w:sz w:val="24"/>
          <w:szCs w:val="24"/>
        </w:rPr>
      </w:pPr>
      <w:ins w:id="44" w:author="ywang1" w:date="2017-06-28T15:18:00Z">
        <w:r>
          <w:rPr>
            <w:rFonts w:ascii="Times New Roman" w:hAnsi="Times New Roman"/>
            <w:sz w:val="24"/>
            <w:szCs w:val="24"/>
          </w:rPr>
          <w:t xml:space="preserve">Users can also define their own projections to minimize map distortions by changing the run time parameters </w:t>
        </w:r>
      </w:ins>
      <w:ins w:id="45" w:author="ywang1" w:date="2017-06-28T15:21:00Z">
        <w:r>
          <w:rPr>
            <w:rFonts w:ascii="Times New Roman" w:hAnsi="Times New Roman"/>
            <w:sz w:val="24"/>
            <w:szCs w:val="24"/>
          </w:rPr>
          <w:t xml:space="preserve">before the data is processed. We </w:t>
        </w:r>
      </w:ins>
      <w:ins w:id="46" w:author="ywang1" w:date="2017-06-28T15:22:00Z">
        <w:r>
          <w:rPr>
            <w:rFonts w:ascii="Times New Roman" w:hAnsi="Times New Roman"/>
            <w:sz w:val="24"/>
            <w:szCs w:val="24"/>
          </w:rPr>
          <w:t xml:space="preserve">have </w:t>
        </w:r>
      </w:ins>
      <w:ins w:id="47" w:author="ywang1" w:date="2017-06-28T15:21:00Z">
        <w:r>
          <w:rPr>
            <w:rFonts w:ascii="Times New Roman" w:hAnsi="Times New Roman"/>
            <w:sz w:val="24"/>
            <w:szCs w:val="24"/>
          </w:rPr>
          <w:t xml:space="preserve">currently predefined </w:t>
        </w:r>
      </w:ins>
      <w:ins w:id="48" w:author="ywang1" w:date="2017-06-28T15:22:00Z">
        <w:r>
          <w:rPr>
            <w:rFonts w:ascii="Times New Roman" w:hAnsi="Times New Roman"/>
            <w:sz w:val="24"/>
            <w:szCs w:val="24"/>
          </w:rPr>
          <w:t>five local projections for users’ convenience</w:t>
        </w:r>
      </w:ins>
      <w:ins w:id="49" w:author="ywang1" w:date="2017-06-28T15:23:00Z">
        <w:r>
          <w:rPr>
            <w:rFonts w:ascii="Times New Roman" w:hAnsi="Times New Roman"/>
            <w:sz w:val="24"/>
            <w:szCs w:val="24"/>
          </w:rPr>
          <w:t xml:space="preserve">: </w:t>
        </w:r>
        <w:proofErr w:type="spellStart"/>
        <w:r>
          <w:rPr>
            <w:rFonts w:ascii="Times New Roman" w:hAnsi="Times New Roman"/>
            <w:sz w:val="24"/>
            <w:szCs w:val="24"/>
          </w:rPr>
          <w:t>AlaskaCananda</w:t>
        </w:r>
        <w:proofErr w:type="spellEnd"/>
        <w:r>
          <w:rPr>
            <w:rFonts w:ascii="Times New Roman" w:hAnsi="Times New Roman"/>
            <w:sz w:val="24"/>
            <w:szCs w:val="24"/>
          </w:rPr>
          <w:t xml:space="preserve">, Asia, Australia, NA (North America), </w:t>
        </w:r>
        <w:proofErr w:type="spellStart"/>
        <w:r>
          <w:rPr>
            <w:rFonts w:ascii="Times New Roman" w:hAnsi="Times New Roman"/>
            <w:sz w:val="24"/>
            <w:szCs w:val="24"/>
          </w:rPr>
          <w:t>SouthAmerica</w:t>
        </w:r>
      </w:ins>
      <w:proofErr w:type="spellEnd"/>
      <w:ins w:id="50" w:author="ywang1" w:date="2017-06-28T15:22:00Z">
        <w:r>
          <w:rPr>
            <w:rFonts w:ascii="Times New Roman" w:hAnsi="Times New Roman"/>
            <w:sz w:val="24"/>
            <w:szCs w:val="24"/>
          </w:rPr>
          <w:t xml:space="preserve">. </w:t>
        </w:r>
      </w:ins>
    </w:p>
    <w:p w14:paraId="20D3ADAE" w14:textId="77777777" w:rsidR="00F9534B" w:rsidRDefault="00F9534B" w:rsidP="0067305B">
      <w:pPr>
        <w:spacing w:line="240" w:lineRule="auto"/>
        <w:jc w:val="both"/>
        <w:rPr>
          <w:ins w:id="51" w:author="ywang1" w:date="2017-06-28T15:23:00Z"/>
          <w:rFonts w:ascii="Times New Roman" w:hAnsi="Times New Roman"/>
          <w:sz w:val="24"/>
          <w:szCs w:val="24"/>
        </w:rPr>
      </w:pPr>
    </w:p>
    <w:p w14:paraId="25BDEE2A" w14:textId="51ED8A60" w:rsidR="007A0CE6" w:rsidRDefault="0067305B" w:rsidP="0067305B">
      <w:pPr>
        <w:spacing w:line="240" w:lineRule="auto"/>
        <w:jc w:val="both"/>
        <w:rPr>
          <w:rFonts w:ascii="Times New Roman" w:hAnsi="Times New Roman"/>
          <w:sz w:val="24"/>
          <w:szCs w:val="24"/>
        </w:rPr>
      </w:pPr>
      <w:r>
        <w:rPr>
          <w:rFonts w:ascii="Times New Roman" w:hAnsi="Times New Roman"/>
          <w:sz w:val="24"/>
          <w:szCs w:val="24"/>
        </w:rPr>
        <w:lastRenderedPageBreak/>
        <w:t xml:space="preserve">The current dataset presents data per orbit (we do not provide a daily composite image as in standard MODIS surface reflectance product MOD09). Each daily file name follows </w:t>
      </w:r>
      <w:del w:id="52" w:author="ywang1" w:date="2017-06-28T15:23:00Z">
        <w:r w:rsidDel="00F9534B">
          <w:rPr>
            <w:rFonts w:ascii="Times New Roman" w:hAnsi="Times New Roman"/>
            <w:sz w:val="24"/>
            <w:szCs w:val="24"/>
          </w:rPr>
          <w:delText xml:space="preserve">standard MODIS </w:delText>
        </w:r>
      </w:del>
      <w:r>
        <w:rPr>
          <w:rFonts w:ascii="Times New Roman" w:hAnsi="Times New Roman"/>
          <w:sz w:val="24"/>
          <w:szCs w:val="24"/>
        </w:rPr>
        <w:t>name convention</w:t>
      </w:r>
      <w:ins w:id="53" w:author="ywang1" w:date="2017-06-28T15:23:00Z">
        <w:r w:rsidR="00F9534B">
          <w:rPr>
            <w:rFonts w:ascii="Times New Roman" w:hAnsi="Times New Roman"/>
            <w:sz w:val="24"/>
            <w:szCs w:val="24"/>
          </w:rPr>
          <w:t xml:space="preserve"> below</w:t>
        </w:r>
      </w:ins>
      <w:r>
        <w:rPr>
          <w:rFonts w:ascii="Times New Roman" w:hAnsi="Times New Roman"/>
          <w:sz w:val="24"/>
          <w:szCs w:val="24"/>
        </w:rPr>
        <w:t>, for instance</w:t>
      </w:r>
      <w:r w:rsidR="007A0CE6">
        <w:rPr>
          <w:rFonts w:ascii="Times New Roman" w:hAnsi="Times New Roman"/>
          <w:sz w:val="24"/>
          <w:szCs w:val="24"/>
        </w:rPr>
        <w:t>:</w:t>
      </w:r>
      <w:r>
        <w:rPr>
          <w:rFonts w:ascii="Times New Roman" w:hAnsi="Times New Roman"/>
          <w:sz w:val="24"/>
          <w:szCs w:val="24"/>
        </w:rPr>
        <w:t xml:space="preserve"> </w:t>
      </w:r>
    </w:p>
    <w:p w14:paraId="026686CC" w14:textId="53FCF4C9" w:rsidR="0067305B" w:rsidRDefault="0067305B" w:rsidP="0067305B">
      <w:pPr>
        <w:spacing w:line="240" w:lineRule="auto"/>
        <w:jc w:val="both"/>
        <w:rPr>
          <w:rFonts w:ascii="Times New Roman" w:hAnsi="Times New Roman"/>
          <w:sz w:val="24"/>
          <w:szCs w:val="24"/>
        </w:rPr>
      </w:pPr>
      <w:del w:id="54" w:author="ywang1" w:date="2017-06-28T15:06:00Z">
        <w:r w:rsidDel="00DF3252">
          <w:rPr>
            <w:rFonts w:ascii="Times New Roman" w:hAnsi="Times New Roman"/>
            <w:sz w:val="24"/>
            <w:szCs w:val="24"/>
          </w:rPr>
          <w:delText>MCD19A1</w:delText>
        </w:r>
      </w:del>
      <w:ins w:id="55" w:author="ywang1" w:date="2017-06-28T15:06:00Z">
        <w:r w:rsidR="00DF3252">
          <w:rPr>
            <w:rFonts w:ascii="Times New Roman" w:hAnsi="Times New Roman"/>
            <w:sz w:val="24"/>
            <w:szCs w:val="24"/>
          </w:rPr>
          <w:t>MAIAC[TA]</w:t>
        </w:r>
        <w:proofErr w:type="spellStart"/>
        <w:r w:rsidR="00DF3252">
          <w:rPr>
            <w:rFonts w:ascii="Times New Roman" w:hAnsi="Times New Roman"/>
            <w:sz w:val="24"/>
            <w:szCs w:val="24"/>
          </w:rPr>
          <w:t>AOT</w:t>
        </w:r>
      </w:ins>
      <w:ins w:id="56" w:author="ywang1" w:date="2017-06-28T15:08:00Z">
        <w:r w:rsidR="00DF3252">
          <w:rPr>
            <w:rFonts w:ascii="Times New Roman" w:hAnsi="Times New Roman"/>
            <w:sz w:val="24"/>
            <w:szCs w:val="24"/>
          </w:rPr>
          <w:t>.</w:t>
        </w:r>
      </w:ins>
      <w:ins w:id="57" w:author="ywang1" w:date="2017-06-28T15:06:00Z">
        <w:r w:rsidR="00DF3252">
          <w:rPr>
            <w:rFonts w:ascii="Times New Roman" w:hAnsi="Times New Roman"/>
            <w:sz w:val="24"/>
            <w:szCs w:val="24"/>
          </w:rPr>
          <w:t>TileNumber.</w:t>
        </w:r>
      </w:ins>
      <w:del w:id="58" w:author="ywang1" w:date="2017-06-28T15:29:00Z">
        <w:r w:rsidDel="00C5610F">
          <w:rPr>
            <w:rFonts w:ascii="Times New Roman" w:hAnsi="Times New Roman"/>
            <w:sz w:val="24"/>
            <w:szCs w:val="24"/>
          </w:rPr>
          <w:delText>.</w:delText>
        </w:r>
      </w:del>
      <w:ins w:id="59" w:author="ywang1" w:date="2017-06-28T15:06:00Z">
        <w:r w:rsidR="00DF3252">
          <w:rPr>
            <w:rFonts w:ascii="Times New Roman" w:hAnsi="Times New Roman"/>
            <w:sz w:val="24"/>
            <w:szCs w:val="24"/>
          </w:rPr>
          <w:t>Time</w:t>
        </w:r>
      </w:ins>
      <w:del w:id="60" w:author="ywang1" w:date="2017-06-28T15:06:00Z">
        <w:r w:rsidR="007710E3" w:rsidDel="00DF3252">
          <w:rPr>
            <w:rFonts w:ascii="Times New Roman" w:hAnsi="Times New Roman"/>
            <w:sz w:val="24"/>
            <w:szCs w:val="24"/>
          </w:rPr>
          <w:delText>Day</w:delText>
        </w:r>
      </w:del>
      <w:r w:rsidR="007710E3">
        <w:rPr>
          <w:rFonts w:ascii="Times New Roman" w:hAnsi="Times New Roman"/>
          <w:sz w:val="24"/>
          <w:szCs w:val="24"/>
        </w:rPr>
        <w:t>OfObservation</w:t>
      </w:r>
      <w:ins w:id="61" w:author="ywang1" w:date="2017-06-28T15:07:00Z">
        <w:r w:rsidR="00DF3252">
          <w:rPr>
            <w:rFonts w:ascii="Times New Roman" w:hAnsi="Times New Roman"/>
            <w:sz w:val="24"/>
            <w:szCs w:val="24"/>
          </w:rPr>
          <w:t>.</w:t>
        </w:r>
      </w:ins>
      <w:del w:id="62" w:author="ywang1" w:date="2017-06-28T15:07:00Z">
        <w:r w:rsidR="007A0CE6" w:rsidDel="00DF3252">
          <w:rPr>
            <w:rFonts w:ascii="Times New Roman" w:hAnsi="Times New Roman"/>
            <w:sz w:val="24"/>
            <w:szCs w:val="24"/>
          </w:rPr>
          <w:delText>.</w:delText>
        </w:r>
      </w:del>
      <w:del w:id="63" w:author="ywang1" w:date="2017-06-28T15:06:00Z">
        <w:r w:rsidR="007A0CE6" w:rsidDel="00DF3252">
          <w:rPr>
            <w:rFonts w:ascii="Times New Roman" w:hAnsi="Times New Roman"/>
            <w:sz w:val="24"/>
            <w:szCs w:val="24"/>
          </w:rPr>
          <w:delText>TileNumber.</w:delText>
        </w:r>
      </w:del>
      <w:del w:id="64" w:author="ywang1" w:date="2017-06-28T15:07:00Z">
        <w:r w:rsidR="007A0CE6" w:rsidDel="00DF3252">
          <w:rPr>
            <w:rFonts w:ascii="Times New Roman" w:hAnsi="Times New Roman"/>
            <w:sz w:val="24"/>
            <w:szCs w:val="24"/>
          </w:rPr>
          <w:delText>Collection.TimeOfCreation.</w:delText>
        </w:r>
      </w:del>
      <w:r w:rsidR="007A0CE6">
        <w:rPr>
          <w:rFonts w:ascii="Times New Roman" w:hAnsi="Times New Roman"/>
          <w:sz w:val="24"/>
          <w:szCs w:val="24"/>
        </w:rPr>
        <w:t>hdf</w:t>
      </w:r>
      <w:proofErr w:type="spellEnd"/>
      <w:del w:id="65" w:author="ywang1" w:date="2017-06-28T15:07:00Z">
        <w:r w:rsidR="007A0CE6" w:rsidDel="00DF3252">
          <w:rPr>
            <w:rFonts w:ascii="Times New Roman" w:hAnsi="Times New Roman"/>
            <w:sz w:val="24"/>
            <w:szCs w:val="24"/>
          </w:rPr>
          <w:delText>.</w:delText>
        </w:r>
      </w:del>
    </w:p>
    <w:p w14:paraId="050A511C" w14:textId="77D6654D" w:rsidR="00DF3252" w:rsidRDefault="00DF3252" w:rsidP="00DF3252">
      <w:pPr>
        <w:spacing w:line="240" w:lineRule="auto"/>
        <w:jc w:val="both"/>
        <w:rPr>
          <w:ins w:id="66" w:author="ywang1" w:date="2017-06-28T15:08:00Z"/>
          <w:rFonts w:ascii="Times New Roman" w:hAnsi="Times New Roman"/>
          <w:sz w:val="24"/>
          <w:szCs w:val="24"/>
        </w:rPr>
      </w:pPr>
      <w:ins w:id="67" w:author="ywang1" w:date="2017-06-28T15:08:00Z">
        <w:r>
          <w:rPr>
            <w:rFonts w:ascii="Times New Roman" w:hAnsi="Times New Roman"/>
            <w:sz w:val="24"/>
            <w:szCs w:val="24"/>
          </w:rPr>
          <w:t>T stands for Terra and A stands for Aqua</w:t>
        </w:r>
      </w:ins>
    </w:p>
    <w:p w14:paraId="7A93288C" w14:textId="77777777" w:rsidR="00DF3252" w:rsidRDefault="00DF3252" w:rsidP="00DF3252">
      <w:pPr>
        <w:spacing w:line="240" w:lineRule="auto"/>
        <w:jc w:val="both"/>
        <w:rPr>
          <w:moveTo w:id="68" w:author="ywang1" w:date="2017-06-28T15:08:00Z"/>
          <w:rFonts w:ascii="Times New Roman" w:hAnsi="Times New Roman"/>
          <w:sz w:val="24"/>
          <w:szCs w:val="24"/>
        </w:rPr>
      </w:pPr>
      <w:moveToRangeStart w:id="69" w:author="ywang1" w:date="2017-06-28T15:08:00Z" w:name="move486425809"/>
      <w:proofErr w:type="spellStart"/>
      <w:moveTo w:id="70" w:author="ywang1" w:date="2017-06-28T15:08:00Z">
        <w:r>
          <w:rPr>
            <w:rFonts w:ascii="Times New Roman" w:hAnsi="Times New Roman"/>
            <w:sz w:val="24"/>
            <w:szCs w:val="24"/>
          </w:rPr>
          <w:t>TileNumber</w:t>
        </w:r>
        <w:proofErr w:type="spellEnd"/>
        <w:r>
          <w:rPr>
            <w:rFonts w:ascii="Times New Roman" w:hAnsi="Times New Roman"/>
            <w:sz w:val="24"/>
            <w:szCs w:val="24"/>
          </w:rPr>
          <w:t xml:space="preserve"> has the standard format, e.g. h11v05 for the east coast USA.</w:t>
        </w:r>
      </w:moveTo>
    </w:p>
    <w:moveToRangeEnd w:id="69"/>
    <w:p w14:paraId="324DE2CD" w14:textId="4AF3C646" w:rsidR="0067305B" w:rsidRDefault="00DF3252" w:rsidP="00B17833">
      <w:pPr>
        <w:spacing w:line="240" w:lineRule="auto"/>
        <w:jc w:val="both"/>
        <w:rPr>
          <w:rFonts w:ascii="Times New Roman" w:hAnsi="Times New Roman"/>
          <w:sz w:val="24"/>
          <w:szCs w:val="24"/>
        </w:rPr>
      </w:pPr>
      <w:proofErr w:type="spellStart"/>
      <w:ins w:id="71" w:author="ywang1" w:date="2017-06-28T15:08:00Z">
        <w:r>
          <w:rPr>
            <w:rFonts w:ascii="Times New Roman" w:hAnsi="Times New Roman"/>
            <w:sz w:val="24"/>
            <w:szCs w:val="24"/>
          </w:rPr>
          <w:t>Time</w:t>
        </w:r>
      </w:ins>
      <w:del w:id="72" w:author="ywang1" w:date="2017-06-28T15:08:00Z">
        <w:r w:rsidR="0037136E" w:rsidDel="00DF3252">
          <w:rPr>
            <w:rFonts w:ascii="Times New Roman" w:hAnsi="Times New Roman"/>
            <w:sz w:val="24"/>
            <w:szCs w:val="24"/>
          </w:rPr>
          <w:delText>Day</w:delText>
        </w:r>
      </w:del>
      <w:r w:rsidR="0037136E">
        <w:rPr>
          <w:rFonts w:ascii="Times New Roman" w:hAnsi="Times New Roman"/>
          <w:sz w:val="24"/>
          <w:szCs w:val="24"/>
        </w:rPr>
        <w:t>OfObservation</w:t>
      </w:r>
      <w:proofErr w:type="spellEnd"/>
      <w:r w:rsidR="0037136E">
        <w:rPr>
          <w:rFonts w:ascii="Times New Roman" w:hAnsi="Times New Roman"/>
          <w:sz w:val="24"/>
          <w:szCs w:val="24"/>
        </w:rPr>
        <w:t xml:space="preserve"> </w:t>
      </w:r>
      <w:r w:rsidR="007A0CE6">
        <w:rPr>
          <w:rFonts w:ascii="Times New Roman" w:hAnsi="Times New Roman"/>
          <w:sz w:val="24"/>
          <w:szCs w:val="24"/>
        </w:rPr>
        <w:t>has the format “YYYYDDD</w:t>
      </w:r>
      <w:ins w:id="73" w:author="ywang1" w:date="2017-06-28T15:08:00Z">
        <w:r>
          <w:rPr>
            <w:rFonts w:ascii="Times New Roman" w:hAnsi="Times New Roman"/>
            <w:sz w:val="24"/>
            <w:szCs w:val="24"/>
          </w:rPr>
          <w:t>HHMM</w:t>
        </w:r>
      </w:ins>
      <w:r w:rsidR="007A0CE6">
        <w:rPr>
          <w:rFonts w:ascii="Times New Roman" w:hAnsi="Times New Roman"/>
          <w:sz w:val="24"/>
          <w:szCs w:val="24"/>
        </w:rPr>
        <w:t>”, where YYYY is year, DDD is Julian day</w:t>
      </w:r>
      <w:ins w:id="74" w:author="ywang1" w:date="2017-06-28T15:08:00Z">
        <w:r>
          <w:rPr>
            <w:rFonts w:ascii="Times New Roman" w:hAnsi="Times New Roman"/>
            <w:sz w:val="24"/>
            <w:szCs w:val="24"/>
          </w:rPr>
          <w:t>,</w:t>
        </w:r>
        <w:r w:rsidRPr="00DF3252">
          <w:rPr>
            <w:rFonts w:ascii="Times New Roman" w:hAnsi="Times New Roman"/>
            <w:sz w:val="24"/>
            <w:szCs w:val="24"/>
          </w:rPr>
          <w:t xml:space="preserve"> </w:t>
        </w:r>
        <w:r>
          <w:rPr>
            <w:rFonts w:ascii="Times New Roman" w:hAnsi="Times New Roman"/>
            <w:sz w:val="24"/>
            <w:szCs w:val="24"/>
          </w:rPr>
          <w:t>HH is hour MM is minute.</w:t>
        </w:r>
      </w:ins>
      <w:del w:id="75" w:author="ywang1" w:date="2017-06-28T15:08:00Z">
        <w:r w:rsidR="007A0CE6" w:rsidDel="00DF3252">
          <w:rPr>
            <w:rFonts w:ascii="Times New Roman" w:hAnsi="Times New Roman"/>
            <w:sz w:val="24"/>
            <w:szCs w:val="24"/>
          </w:rPr>
          <w:delText>.</w:delText>
        </w:r>
      </w:del>
    </w:p>
    <w:p w14:paraId="7102B022" w14:textId="15DA80FD" w:rsidR="007A0CE6" w:rsidDel="00DF3252" w:rsidRDefault="007A0CE6" w:rsidP="00B17833">
      <w:pPr>
        <w:spacing w:line="240" w:lineRule="auto"/>
        <w:jc w:val="both"/>
        <w:rPr>
          <w:moveFrom w:id="76" w:author="ywang1" w:date="2017-06-28T15:08:00Z"/>
          <w:rFonts w:ascii="Times New Roman" w:hAnsi="Times New Roman"/>
          <w:sz w:val="24"/>
          <w:szCs w:val="24"/>
        </w:rPr>
      </w:pPr>
      <w:moveFromRangeStart w:id="77" w:author="ywang1" w:date="2017-06-28T15:08:00Z" w:name="move486425809"/>
      <w:moveFrom w:id="78" w:author="ywang1" w:date="2017-06-28T15:08:00Z">
        <w:r w:rsidDel="00DF3252">
          <w:rPr>
            <w:rFonts w:ascii="Times New Roman" w:hAnsi="Times New Roman"/>
            <w:sz w:val="24"/>
            <w:szCs w:val="24"/>
          </w:rPr>
          <w:t>TileNumber has the standard format, e.g. h11v05 for the east coast USA.</w:t>
        </w:r>
      </w:moveFrom>
    </w:p>
    <w:moveFromRangeEnd w:id="77"/>
    <w:p w14:paraId="0F2BFB25" w14:textId="2F56EA5C" w:rsidR="007A0CE6" w:rsidDel="00DF3252" w:rsidRDefault="007A0CE6" w:rsidP="007A0CE6">
      <w:pPr>
        <w:spacing w:line="240" w:lineRule="auto"/>
        <w:jc w:val="both"/>
        <w:rPr>
          <w:del w:id="79" w:author="ywang1" w:date="2017-06-28T15:09:00Z"/>
          <w:rFonts w:ascii="Times New Roman" w:hAnsi="Times New Roman"/>
          <w:sz w:val="24"/>
          <w:szCs w:val="24"/>
        </w:rPr>
      </w:pPr>
      <w:del w:id="80" w:author="ywang1" w:date="2017-06-28T15:09:00Z">
        <w:r w:rsidDel="00DF3252">
          <w:rPr>
            <w:rFonts w:ascii="Times New Roman" w:hAnsi="Times New Roman"/>
            <w:sz w:val="24"/>
            <w:szCs w:val="24"/>
          </w:rPr>
          <w:delText>Each daily file usually contains multiple orbit overpasses (1-2 at equator and up to 30 in polar regions for combined Terra and Aqua)</w:delText>
        </w:r>
        <w:r w:rsidR="003C02B0" w:rsidDel="00DF3252">
          <w:rPr>
            <w:rFonts w:ascii="Times New Roman" w:hAnsi="Times New Roman"/>
            <w:sz w:val="24"/>
            <w:szCs w:val="24"/>
          </w:rPr>
          <w:delText xml:space="preserve"> which represents</w:delText>
        </w:r>
        <w:r w:rsidDel="00DF3252">
          <w:rPr>
            <w:rFonts w:ascii="Times New Roman" w:hAnsi="Times New Roman"/>
            <w:sz w:val="24"/>
            <w:szCs w:val="24"/>
          </w:rPr>
          <w:delText xml:space="preserve"> the third (time) dimension of </w:delText>
        </w:r>
        <w:r w:rsidR="003C02B0" w:rsidDel="00DF3252">
          <w:rPr>
            <w:rFonts w:ascii="Times New Roman" w:hAnsi="Times New Roman"/>
            <w:sz w:val="24"/>
            <w:szCs w:val="24"/>
          </w:rPr>
          <w:delText>MAIAC daily files</w:delText>
        </w:r>
        <w:r w:rsidDel="00DF3252">
          <w:rPr>
            <w:rFonts w:ascii="Times New Roman" w:hAnsi="Times New Roman"/>
            <w:sz w:val="24"/>
            <w:szCs w:val="24"/>
          </w:rPr>
          <w:delText>. The orbit number and the overpass time of each orbit are saved in global attributes “</w:delText>
        </w:r>
        <w:r w:rsidRPr="003C02B0" w:rsidDel="00DF3252">
          <w:rPr>
            <w:rFonts w:ascii="Times New Roman" w:hAnsi="Times New Roman"/>
            <w:i/>
            <w:sz w:val="24"/>
            <w:szCs w:val="24"/>
          </w:rPr>
          <w:delText>Orbit_amount</w:delText>
        </w:r>
        <w:r w:rsidDel="00DF3252">
          <w:rPr>
            <w:rFonts w:ascii="Times New Roman" w:hAnsi="Times New Roman"/>
            <w:sz w:val="24"/>
            <w:szCs w:val="24"/>
          </w:rPr>
          <w:delText>” and “</w:delText>
        </w:r>
        <w:r w:rsidRPr="003C02B0" w:rsidDel="00DF3252">
          <w:rPr>
            <w:rFonts w:ascii="Times New Roman" w:hAnsi="Times New Roman"/>
            <w:i/>
            <w:sz w:val="24"/>
            <w:szCs w:val="24"/>
          </w:rPr>
          <w:delText>Orbit_time_stamp</w:delText>
        </w:r>
        <w:r w:rsidDel="00DF3252">
          <w:rPr>
            <w:rFonts w:ascii="Times New Roman" w:hAnsi="Times New Roman"/>
            <w:sz w:val="24"/>
            <w:szCs w:val="24"/>
          </w:rPr>
          <w:delText xml:space="preserve">” sequentially. </w:delText>
        </w:r>
        <w:r w:rsidR="007710E3" w:rsidDel="00DF3252">
          <w:rPr>
            <w:rFonts w:ascii="Times New Roman" w:hAnsi="Times New Roman"/>
            <w:sz w:val="24"/>
            <w:szCs w:val="24"/>
          </w:rPr>
          <w:delText>The Orbit_time_stamp is in the format of “YYYYDDDHHMM[TA]”,</w:delText>
        </w:r>
        <w:r w:rsidR="007710E3" w:rsidRPr="007710E3" w:rsidDel="00DF3252">
          <w:rPr>
            <w:rFonts w:ascii="Times New Roman" w:hAnsi="Times New Roman"/>
            <w:sz w:val="24"/>
            <w:szCs w:val="24"/>
          </w:rPr>
          <w:delText xml:space="preserve"> </w:delText>
        </w:r>
        <w:r w:rsidR="007710E3" w:rsidDel="00DF3252">
          <w:rPr>
            <w:rFonts w:ascii="Times New Roman" w:hAnsi="Times New Roman"/>
            <w:sz w:val="24"/>
            <w:szCs w:val="24"/>
          </w:rPr>
          <w:delText>where YYYY is year, DDD is Julian day,</w:delText>
        </w:r>
      </w:del>
      <w:del w:id="81" w:author="ywang1" w:date="2017-06-28T15:08:00Z">
        <w:r w:rsidR="007710E3" w:rsidDel="00DF3252">
          <w:rPr>
            <w:rFonts w:ascii="Times New Roman" w:hAnsi="Times New Roman"/>
            <w:sz w:val="24"/>
            <w:szCs w:val="24"/>
          </w:rPr>
          <w:delText xml:space="preserve"> HH is hour MM is minute, T stands for Terra and A stands for Aqua</w:delText>
        </w:r>
      </w:del>
      <w:del w:id="82" w:author="ywang1" w:date="2017-06-28T15:09:00Z">
        <w:r w:rsidR="007710E3" w:rsidDel="00DF3252">
          <w:rPr>
            <w:rFonts w:ascii="Times New Roman" w:hAnsi="Times New Roman"/>
            <w:sz w:val="24"/>
            <w:szCs w:val="24"/>
          </w:rPr>
          <w:delText xml:space="preserve">. </w:delText>
        </w:r>
        <w:r w:rsidDel="00DF3252">
          <w:rPr>
            <w:rFonts w:ascii="Times New Roman" w:hAnsi="Times New Roman"/>
            <w:sz w:val="24"/>
            <w:szCs w:val="24"/>
          </w:rPr>
          <w:delText>At high latitudes, only first 16 orbits with largest coverage are selected for processing per day in order to limit the file size.</w:delText>
        </w:r>
      </w:del>
    </w:p>
    <w:p w14:paraId="254E7869" w14:textId="34698D36" w:rsidR="007A0CE6" w:rsidDel="00DF3252" w:rsidRDefault="007A0CE6" w:rsidP="00B17833">
      <w:pPr>
        <w:spacing w:line="240" w:lineRule="auto"/>
        <w:jc w:val="both"/>
        <w:rPr>
          <w:del w:id="83" w:author="ywang1" w:date="2017-06-28T15:09:00Z"/>
          <w:rFonts w:ascii="Times New Roman" w:hAnsi="Times New Roman"/>
          <w:sz w:val="24"/>
          <w:szCs w:val="24"/>
        </w:rPr>
      </w:pPr>
    </w:p>
    <w:p w14:paraId="4E6E0FF0" w14:textId="77777777" w:rsidR="0067305B" w:rsidRDefault="0067305B" w:rsidP="0067305B">
      <w:pPr>
        <w:spacing w:line="240" w:lineRule="auto"/>
        <w:jc w:val="both"/>
        <w:rPr>
          <w:rFonts w:ascii="Times New Roman" w:hAnsi="Times New Roman"/>
          <w:sz w:val="24"/>
          <w:szCs w:val="24"/>
        </w:rPr>
      </w:pPr>
      <w:r>
        <w:rPr>
          <w:noProof/>
        </w:rPr>
        <w:drawing>
          <wp:inline distT="0" distB="0" distL="0" distR="0" wp14:anchorId="631A8E60" wp14:editId="0CD4DE8E">
            <wp:extent cx="5943600" cy="3226302"/>
            <wp:effectExtent l="0" t="0" r="0" b="0"/>
            <wp:docPr id="4" name="Picture 4" descr="Image result for MODIS 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IS t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6302"/>
                    </a:xfrm>
                    <a:prstGeom prst="rect">
                      <a:avLst/>
                    </a:prstGeom>
                    <a:noFill/>
                    <a:ln>
                      <a:noFill/>
                    </a:ln>
                  </pic:spPr>
                </pic:pic>
              </a:graphicData>
            </a:graphic>
          </wp:inline>
        </w:drawing>
      </w:r>
    </w:p>
    <w:p w14:paraId="6F664213" w14:textId="77777777" w:rsidR="0067305B" w:rsidRPr="00933D89" w:rsidRDefault="0067305B" w:rsidP="0067305B">
      <w:pPr>
        <w:spacing w:line="240" w:lineRule="auto"/>
        <w:jc w:val="both"/>
        <w:rPr>
          <w:rFonts w:ascii="Times New Roman" w:hAnsi="Times New Roman"/>
          <w:b/>
          <w:sz w:val="24"/>
          <w:szCs w:val="24"/>
        </w:rPr>
      </w:pPr>
      <w:proofErr w:type="gramStart"/>
      <w:r w:rsidRPr="00933D89">
        <w:rPr>
          <w:rFonts w:ascii="Times New Roman" w:hAnsi="Times New Roman"/>
          <w:b/>
          <w:sz w:val="24"/>
          <w:szCs w:val="24"/>
        </w:rPr>
        <w:t>Figure 1.</w:t>
      </w:r>
      <w:proofErr w:type="gramEnd"/>
      <w:r w:rsidRPr="00933D89">
        <w:rPr>
          <w:rFonts w:ascii="Times New Roman" w:hAnsi="Times New Roman"/>
          <w:b/>
          <w:sz w:val="24"/>
          <w:szCs w:val="24"/>
        </w:rPr>
        <w:t xml:space="preserve"> </w:t>
      </w:r>
      <w:proofErr w:type="gramStart"/>
      <w:r>
        <w:rPr>
          <w:rFonts w:ascii="Times New Roman" w:hAnsi="Times New Roman"/>
          <w:b/>
          <w:sz w:val="24"/>
          <w:szCs w:val="24"/>
        </w:rPr>
        <w:t>I</w:t>
      </w:r>
      <w:r w:rsidRPr="00933D89">
        <w:rPr>
          <w:rFonts w:ascii="Times New Roman" w:hAnsi="Times New Roman"/>
          <w:b/>
          <w:sz w:val="24"/>
          <w:szCs w:val="24"/>
        </w:rPr>
        <w:t xml:space="preserve">llustration </w:t>
      </w:r>
      <w:r>
        <w:rPr>
          <w:rFonts w:ascii="Times New Roman" w:hAnsi="Times New Roman"/>
          <w:b/>
          <w:sz w:val="24"/>
          <w:szCs w:val="24"/>
        </w:rPr>
        <w:t xml:space="preserve">of </w:t>
      </w:r>
      <w:r w:rsidRPr="00933D89">
        <w:rPr>
          <w:rFonts w:ascii="Times New Roman" w:hAnsi="Times New Roman"/>
          <w:b/>
          <w:sz w:val="24"/>
          <w:szCs w:val="24"/>
        </w:rPr>
        <w:t>MODIS Sinusoid</w:t>
      </w:r>
      <w:r>
        <w:rPr>
          <w:rFonts w:ascii="Times New Roman" w:hAnsi="Times New Roman"/>
          <w:b/>
          <w:sz w:val="24"/>
          <w:szCs w:val="24"/>
        </w:rPr>
        <w:t>al</w:t>
      </w:r>
      <w:r w:rsidRPr="00933D89">
        <w:rPr>
          <w:rFonts w:ascii="Times New Roman" w:hAnsi="Times New Roman"/>
          <w:b/>
          <w:sz w:val="24"/>
          <w:szCs w:val="24"/>
        </w:rPr>
        <w:t xml:space="preserve"> </w:t>
      </w:r>
      <w:r>
        <w:rPr>
          <w:rFonts w:ascii="Times New Roman" w:hAnsi="Times New Roman"/>
          <w:b/>
          <w:sz w:val="24"/>
          <w:szCs w:val="24"/>
        </w:rPr>
        <w:t>T</w:t>
      </w:r>
      <w:r w:rsidRPr="00933D89">
        <w:rPr>
          <w:rFonts w:ascii="Times New Roman" w:hAnsi="Times New Roman"/>
          <w:b/>
          <w:sz w:val="24"/>
          <w:szCs w:val="24"/>
        </w:rPr>
        <w:t>ile</w:t>
      </w:r>
      <w:r>
        <w:rPr>
          <w:rFonts w:ascii="Times New Roman" w:hAnsi="Times New Roman"/>
          <w:b/>
          <w:sz w:val="24"/>
          <w:szCs w:val="24"/>
        </w:rPr>
        <w:t>s.</w:t>
      </w:r>
      <w:proofErr w:type="gramEnd"/>
    </w:p>
    <w:p w14:paraId="4101D594" w14:textId="77777777" w:rsidR="00A92666" w:rsidRDefault="00A92666" w:rsidP="00B17833">
      <w:pPr>
        <w:spacing w:line="240" w:lineRule="auto"/>
        <w:jc w:val="both"/>
        <w:rPr>
          <w:rFonts w:ascii="Times New Roman" w:hAnsi="Times New Roman"/>
          <w:sz w:val="24"/>
          <w:szCs w:val="24"/>
        </w:rPr>
      </w:pPr>
    </w:p>
    <w:p w14:paraId="7E6B6036" w14:textId="77777777" w:rsidR="007E1D99" w:rsidRPr="003C02B0" w:rsidRDefault="003C02B0" w:rsidP="00785E88">
      <w:pPr>
        <w:pStyle w:val="Body--Regular"/>
        <w:spacing w:after="120" w:line="240" w:lineRule="auto"/>
        <w:ind w:firstLine="0"/>
        <w:rPr>
          <w:rFonts w:ascii="Times New Roman" w:hAnsi="Times New Roman" w:cs="Times New Roman"/>
          <w:b/>
          <w:color w:val="auto"/>
          <w:sz w:val="24"/>
          <w:szCs w:val="24"/>
        </w:rPr>
      </w:pPr>
      <w:r w:rsidRPr="003C02B0">
        <w:rPr>
          <w:rFonts w:ascii="Times New Roman" w:hAnsi="Times New Roman" w:cs="Times New Roman"/>
          <w:b/>
          <w:color w:val="auto"/>
          <w:sz w:val="24"/>
          <w:szCs w:val="24"/>
        </w:rPr>
        <w:t>2.2 MAIAC Products</w:t>
      </w:r>
      <w:r w:rsidR="00254EB3">
        <w:rPr>
          <w:rFonts w:ascii="Times New Roman" w:hAnsi="Times New Roman" w:cs="Times New Roman"/>
          <w:b/>
          <w:color w:val="auto"/>
          <w:sz w:val="24"/>
          <w:szCs w:val="24"/>
        </w:rPr>
        <w:t>: General Description</w:t>
      </w:r>
    </w:p>
    <w:p w14:paraId="7856E276" w14:textId="3D8FB262" w:rsidR="00254EB3" w:rsidDel="00DF3252" w:rsidRDefault="004D4848">
      <w:pPr>
        <w:pStyle w:val="Body--Regular"/>
        <w:spacing w:after="120" w:line="240" w:lineRule="auto"/>
        <w:ind w:firstLine="0"/>
        <w:rPr>
          <w:del w:id="84" w:author="ywang1" w:date="2017-06-28T15:11:00Z"/>
          <w:rFonts w:ascii="Times New Roman" w:hAnsi="Times New Roman" w:cs="Times New Roman"/>
          <w:color w:val="auto"/>
          <w:sz w:val="24"/>
          <w:szCs w:val="24"/>
        </w:rPr>
      </w:pPr>
      <w:r>
        <w:rPr>
          <w:rFonts w:ascii="Times New Roman" w:hAnsi="Times New Roman" w:cs="Times New Roman"/>
          <w:color w:val="auto"/>
          <w:sz w:val="24"/>
          <w:szCs w:val="24"/>
        </w:rPr>
        <w:t xml:space="preserve">In C6 Collection, MAIAC </w:t>
      </w:r>
      <w:ins w:id="85" w:author="ywang1" w:date="2017-06-28T15:10:00Z">
        <w:r w:rsidR="00DF3252">
          <w:rPr>
            <w:rFonts w:ascii="Times New Roman" w:hAnsi="Times New Roman" w:cs="Times New Roman"/>
            <w:color w:val="auto"/>
            <w:sz w:val="24"/>
            <w:szCs w:val="24"/>
          </w:rPr>
          <w:t xml:space="preserve">reports </w:t>
        </w:r>
      </w:ins>
      <w:r>
        <w:rPr>
          <w:rFonts w:ascii="Times New Roman" w:hAnsi="Times New Roman" w:cs="Times New Roman"/>
          <w:color w:val="auto"/>
          <w:sz w:val="24"/>
          <w:szCs w:val="24"/>
        </w:rPr>
        <w:t>spectral BRF</w:t>
      </w:r>
      <w:ins w:id="86" w:author="ywang1" w:date="2017-06-28T15:10:00Z">
        <w:r w:rsidR="00DF3252">
          <w:rPr>
            <w:rFonts w:ascii="Times New Roman" w:hAnsi="Times New Roman" w:cs="Times New Roman"/>
            <w:color w:val="auto"/>
            <w:sz w:val="24"/>
            <w:szCs w:val="24"/>
          </w:rPr>
          <w:t>,</w:t>
        </w:r>
      </w:ins>
      <w:del w:id="87" w:author="ywang1" w:date="2017-06-28T15:10:00Z">
        <w:r w:rsidDel="00DF3252">
          <w:rPr>
            <w:rFonts w:ascii="Times New Roman" w:hAnsi="Times New Roman" w:cs="Times New Roman"/>
            <w:color w:val="auto"/>
            <w:sz w:val="24"/>
            <w:szCs w:val="24"/>
          </w:rPr>
          <w:delText xml:space="preserve"> and</w:delText>
        </w:r>
      </w:del>
      <w:r>
        <w:rPr>
          <w:rFonts w:ascii="Times New Roman" w:hAnsi="Times New Roman" w:cs="Times New Roman"/>
          <w:color w:val="auto"/>
          <w:sz w:val="24"/>
          <w:szCs w:val="24"/>
        </w:rPr>
        <w:t xml:space="preserve"> BRDF</w:t>
      </w:r>
      <w:ins w:id="88" w:author="ywang1" w:date="2017-06-28T15:12:00Z">
        <w:r w:rsidR="00DF3252">
          <w:rPr>
            <w:rFonts w:ascii="Times New Roman" w:hAnsi="Times New Roman" w:cs="Times New Roman"/>
            <w:color w:val="auto"/>
            <w:sz w:val="24"/>
            <w:szCs w:val="24"/>
          </w:rPr>
          <w:t>, snow fraction, snow grain size</w:t>
        </w:r>
      </w:ins>
      <w:ins w:id="89" w:author="ywang1" w:date="2017-06-28T15:13:00Z">
        <w:r w:rsidR="003B1CF9">
          <w:rPr>
            <w:rFonts w:ascii="Times New Roman" w:hAnsi="Times New Roman" w:cs="Times New Roman"/>
            <w:color w:val="auto"/>
            <w:sz w:val="24"/>
            <w:szCs w:val="24"/>
          </w:rPr>
          <w:t>, column water vapor,</w:t>
        </w:r>
      </w:ins>
      <w:ins w:id="90" w:author="ywang1" w:date="2017-06-28T15:11:00Z">
        <w:r w:rsidR="00DF3252">
          <w:rPr>
            <w:rFonts w:ascii="Times New Roman" w:hAnsi="Times New Roman" w:cs="Times New Roman"/>
            <w:color w:val="auto"/>
            <w:sz w:val="24"/>
            <w:szCs w:val="24"/>
          </w:rPr>
          <w:t xml:space="preserve"> and </w:t>
        </w:r>
      </w:ins>
      <w:del w:id="91" w:author="ywang1" w:date="2017-06-28T15:11:00Z">
        <w:r w:rsidDel="00DF3252">
          <w:rPr>
            <w:rFonts w:ascii="Times New Roman" w:hAnsi="Times New Roman" w:cs="Times New Roman"/>
            <w:color w:val="auto"/>
            <w:sz w:val="24"/>
            <w:szCs w:val="24"/>
          </w:rPr>
          <w:delText xml:space="preserve"> </w:delText>
        </w:r>
      </w:del>
      <w:del w:id="92" w:author="ywang1" w:date="2017-06-28T15:10:00Z">
        <w:r w:rsidDel="00DF3252">
          <w:rPr>
            <w:rFonts w:ascii="Times New Roman" w:hAnsi="Times New Roman" w:cs="Times New Roman"/>
            <w:color w:val="auto"/>
            <w:sz w:val="24"/>
            <w:szCs w:val="24"/>
          </w:rPr>
          <w:delText>are considered “standard” products</w:delText>
        </w:r>
        <w:r w:rsidR="009D2E0A" w:rsidDel="00DF3252">
          <w:rPr>
            <w:rFonts w:ascii="Times New Roman" w:hAnsi="Times New Roman" w:cs="Times New Roman"/>
            <w:color w:val="auto"/>
            <w:sz w:val="24"/>
            <w:szCs w:val="24"/>
          </w:rPr>
          <w:delText xml:space="preserve"> while </w:delText>
        </w:r>
      </w:del>
      <w:r w:rsidR="009D2E0A">
        <w:rPr>
          <w:rFonts w:ascii="Times New Roman" w:hAnsi="Times New Roman" w:cs="Times New Roman"/>
          <w:color w:val="auto"/>
          <w:sz w:val="24"/>
          <w:szCs w:val="24"/>
        </w:rPr>
        <w:t xml:space="preserve">aerosol optical </w:t>
      </w:r>
      <w:r w:rsidR="00C57E99">
        <w:rPr>
          <w:rFonts w:ascii="Times New Roman" w:hAnsi="Times New Roman" w:cs="Times New Roman"/>
          <w:color w:val="auto"/>
          <w:sz w:val="24"/>
          <w:szCs w:val="24"/>
        </w:rPr>
        <w:t>depth</w:t>
      </w:r>
      <w:r w:rsidR="009D2E0A">
        <w:rPr>
          <w:rFonts w:ascii="Times New Roman" w:hAnsi="Times New Roman" w:cs="Times New Roman"/>
          <w:color w:val="auto"/>
          <w:sz w:val="24"/>
          <w:szCs w:val="24"/>
        </w:rPr>
        <w:t xml:space="preserve"> (AO</w:t>
      </w:r>
      <w:r w:rsidR="00C57E99">
        <w:rPr>
          <w:rFonts w:ascii="Times New Roman" w:hAnsi="Times New Roman" w:cs="Times New Roman"/>
          <w:color w:val="auto"/>
          <w:sz w:val="24"/>
          <w:szCs w:val="24"/>
        </w:rPr>
        <w:t>D</w:t>
      </w:r>
      <w:r w:rsidR="009D2E0A">
        <w:rPr>
          <w:rFonts w:ascii="Times New Roman" w:hAnsi="Times New Roman" w:cs="Times New Roman"/>
          <w:color w:val="auto"/>
          <w:sz w:val="24"/>
          <w:szCs w:val="24"/>
        </w:rPr>
        <w:t>)</w:t>
      </w:r>
      <w:ins w:id="93" w:author="ywang1" w:date="2017-06-28T15:11:00Z">
        <w:r w:rsidR="00DF3252">
          <w:rPr>
            <w:rFonts w:ascii="Times New Roman" w:hAnsi="Times New Roman" w:cs="Times New Roman"/>
            <w:color w:val="auto"/>
            <w:sz w:val="24"/>
            <w:szCs w:val="24"/>
          </w:rPr>
          <w:t xml:space="preserve"> for both land and water</w:t>
        </w:r>
      </w:ins>
      <w:ins w:id="94" w:author="ywang1" w:date="2017-06-28T15:10:00Z">
        <w:r w:rsidR="00DF3252">
          <w:rPr>
            <w:rFonts w:ascii="Times New Roman" w:hAnsi="Times New Roman" w:cs="Times New Roman"/>
            <w:color w:val="auto"/>
            <w:sz w:val="24"/>
            <w:szCs w:val="24"/>
          </w:rPr>
          <w:t>.</w:t>
        </w:r>
      </w:ins>
      <w:r w:rsidR="009D2E0A">
        <w:rPr>
          <w:rFonts w:ascii="Times New Roman" w:hAnsi="Times New Roman" w:cs="Times New Roman"/>
          <w:color w:val="auto"/>
          <w:sz w:val="24"/>
          <w:szCs w:val="24"/>
        </w:rPr>
        <w:t xml:space="preserve"> </w:t>
      </w:r>
      <w:ins w:id="95" w:author="ywang1" w:date="2017-06-28T15:10:00Z">
        <w:r w:rsidR="00DF3252">
          <w:rPr>
            <w:rFonts w:ascii="Times New Roman" w:hAnsi="Times New Roman" w:cs="Times New Roman"/>
            <w:color w:val="auto"/>
            <w:sz w:val="24"/>
            <w:szCs w:val="24"/>
          </w:rPr>
          <w:t>Over</w:t>
        </w:r>
      </w:ins>
      <w:del w:id="96" w:author="ywang1" w:date="2017-06-28T15:10:00Z">
        <w:r w:rsidR="009D2E0A" w:rsidDel="00DF3252">
          <w:rPr>
            <w:rFonts w:ascii="Times New Roman" w:hAnsi="Times New Roman" w:cs="Times New Roman"/>
            <w:color w:val="auto"/>
            <w:sz w:val="24"/>
            <w:szCs w:val="24"/>
          </w:rPr>
          <w:delText xml:space="preserve">and other output </w:delText>
        </w:r>
        <w:r w:rsidR="00CD2467" w:rsidDel="00DF3252">
          <w:rPr>
            <w:rFonts w:ascii="Times New Roman" w:hAnsi="Times New Roman" w:cs="Times New Roman"/>
            <w:color w:val="auto"/>
            <w:sz w:val="24"/>
            <w:szCs w:val="24"/>
          </w:rPr>
          <w:delText>field</w:delText>
        </w:r>
        <w:r w:rsidR="009D2E0A" w:rsidDel="00DF3252">
          <w:rPr>
            <w:rFonts w:ascii="Times New Roman" w:hAnsi="Times New Roman" w:cs="Times New Roman"/>
            <w:color w:val="auto"/>
            <w:sz w:val="24"/>
            <w:szCs w:val="24"/>
          </w:rPr>
          <w:delText>s</w:delText>
        </w:r>
        <w:r w:rsidDel="00DF3252">
          <w:rPr>
            <w:rFonts w:ascii="Times New Roman" w:hAnsi="Times New Roman" w:cs="Times New Roman"/>
            <w:color w:val="auto"/>
            <w:sz w:val="24"/>
            <w:szCs w:val="24"/>
          </w:rPr>
          <w:delText xml:space="preserve"> </w:delText>
        </w:r>
        <w:r w:rsidR="009D2E0A" w:rsidDel="00DF3252">
          <w:rPr>
            <w:rFonts w:ascii="Times New Roman" w:hAnsi="Times New Roman" w:cs="Times New Roman"/>
            <w:color w:val="auto"/>
            <w:sz w:val="24"/>
            <w:szCs w:val="24"/>
          </w:rPr>
          <w:delText>are</w:delText>
        </w:r>
        <w:r w:rsidDel="00DF3252">
          <w:rPr>
            <w:rFonts w:ascii="Times New Roman" w:hAnsi="Times New Roman" w:cs="Times New Roman"/>
            <w:color w:val="auto"/>
            <w:sz w:val="24"/>
            <w:szCs w:val="24"/>
          </w:rPr>
          <w:delText xml:space="preserve"> </w:delText>
        </w:r>
        <w:r w:rsidR="009D2E0A" w:rsidDel="00DF3252">
          <w:rPr>
            <w:rFonts w:ascii="Times New Roman" w:hAnsi="Times New Roman" w:cs="Times New Roman"/>
            <w:color w:val="auto"/>
            <w:sz w:val="24"/>
            <w:szCs w:val="24"/>
          </w:rPr>
          <w:delText>report</w:delText>
        </w:r>
        <w:r w:rsidDel="00DF3252">
          <w:rPr>
            <w:rFonts w:ascii="Times New Roman" w:hAnsi="Times New Roman" w:cs="Times New Roman"/>
            <w:color w:val="auto"/>
            <w:sz w:val="24"/>
            <w:szCs w:val="24"/>
          </w:rPr>
          <w:delText>ed</w:delText>
        </w:r>
        <w:r w:rsidR="009D2E0A" w:rsidDel="00DF3252">
          <w:rPr>
            <w:rFonts w:ascii="Times New Roman" w:hAnsi="Times New Roman" w:cs="Times New Roman"/>
            <w:color w:val="auto"/>
            <w:sz w:val="24"/>
            <w:szCs w:val="24"/>
          </w:rPr>
          <w:delText xml:space="preserve"> as</w:delText>
        </w:r>
        <w:r w:rsidDel="00DF3252">
          <w:rPr>
            <w:rFonts w:ascii="Times New Roman" w:hAnsi="Times New Roman" w:cs="Times New Roman"/>
            <w:color w:val="auto"/>
            <w:sz w:val="24"/>
            <w:szCs w:val="24"/>
          </w:rPr>
          <w:delText xml:space="preserve"> “internal”.</w:delText>
        </w:r>
        <w:r w:rsidR="009D2E0A" w:rsidDel="00DF3252">
          <w:rPr>
            <w:rFonts w:ascii="Times New Roman" w:hAnsi="Times New Roman" w:cs="Times New Roman"/>
            <w:color w:val="auto"/>
            <w:sz w:val="24"/>
            <w:szCs w:val="24"/>
          </w:rPr>
          <w:delText xml:space="preserve"> MAIAC processing is limited to global land tiles and land-containing ocean tiles (green and light blue colors in Fig. 1). </w:delText>
        </w:r>
      </w:del>
    </w:p>
    <w:p w14:paraId="383AC9F8" w14:textId="67BF67B5" w:rsidR="009D2E0A" w:rsidRDefault="009D2E0A">
      <w:pPr>
        <w:pStyle w:val="Body--Regular"/>
        <w:spacing w:after="120" w:line="240" w:lineRule="auto"/>
        <w:ind w:firstLine="0"/>
        <w:rPr>
          <w:rFonts w:ascii="Times New Roman" w:hAnsi="Times New Roman" w:cs="Times New Roman"/>
          <w:color w:val="auto"/>
          <w:sz w:val="24"/>
          <w:szCs w:val="24"/>
        </w:rPr>
      </w:pPr>
      <w:del w:id="97" w:author="ywang1" w:date="2017-06-28T15:11:00Z">
        <w:r w:rsidDel="00DF3252">
          <w:rPr>
            <w:rFonts w:ascii="Times New Roman" w:hAnsi="Times New Roman" w:cs="Times New Roman"/>
            <w:color w:val="auto"/>
            <w:sz w:val="24"/>
            <w:szCs w:val="24"/>
          </w:rPr>
          <w:delText xml:space="preserve">Over inland, coastal and open ocean </w:delText>
        </w:r>
      </w:del>
      <w:ins w:id="98" w:author="ywang1" w:date="2017-06-28T15:11:00Z">
        <w:r w:rsidR="00DF3252">
          <w:rPr>
            <w:rFonts w:ascii="Times New Roman" w:hAnsi="Times New Roman" w:cs="Times New Roman"/>
            <w:color w:val="auto"/>
            <w:sz w:val="24"/>
            <w:szCs w:val="24"/>
          </w:rPr>
          <w:t xml:space="preserve"> </w:t>
        </w:r>
      </w:ins>
      <w:proofErr w:type="gramStart"/>
      <w:r>
        <w:rPr>
          <w:rFonts w:ascii="Times New Roman" w:hAnsi="Times New Roman" w:cs="Times New Roman"/>
          <w:color w:val="auto"/>
          <w:sz w:val="24"/>
          <w:szCs w:val="24"/>
        </w:rPr>
        <w:t>water</w:t>
      </w:r>
      <w:proofErr w:type="gramEnd"/>
      <w:del w:id="99" w:author="ywang1" w:date="2017-06-28T15:11:00Z">
        <w:r w:rsidDel="00DF3252">
          <w:rPr>
            <w:rFonts w:ascii="Times New Roman" w:hAnsi="Times New Roman" w:cs="Times New Roman"/>
            <w:color w:val="auto"/>
            <w:sz w:val="24"/>
            <w:szCs w:val="24"/>
          </w:rPr>
          <w:delText>s</w:delText>
        </w:r>
      </w:del>
      <w:r>
        <w:rPr>
          <w:rFonts w:ascii="Times New Roman" w:hAnsi="Times New Roman" w:cs="Times New Roman"/>
          <w:color w:val="auto"/>
          <w:sz w:val="24"/>
          <w:szCs w:val="24"/>
        </w:rPr>
        <w:t xml:space="preserve">, </w:t>
      </w:r>
      <w:r w:rsidR="00254EB3">
        <w:rPr>
          <w:rFonts w:ascii="Times New Roman" w:hAnsi="Times New Roman" w:cs="Times New Roman"/>
          <w:color w:val="auto"/>
          <w:sz w:val="24"/>
          <w:szCs w:val="24"/>
        </w:rPr>
        <w:t>MAIAC</w:t>
      </w:r>
      <w:r>
        <w:rPr>
          <w:rFonts w:ascii="Times New Roman" w:hAnsi="Times New Roman" w:cs="Times New Roman"/>
          <w:color w:val="auto"/>
          <w:sz w:val="24"/>
          <w:szCs w:val="24"/>
        </w:rPr>
        <w:t xml:space="preserve"> </w:t>
      </w:r>
      <w:ins w:id="100" w:author="ywang1" w:date="2017-06-28T15:11:00Z">
        <w:r w:rsidR="00DF3252">
          <w:rPr>
            <w:rFonts w:ascii="Times New Roman" w:hAnsi="Times New Roman" w:cs="Times New Roman"/>
            <w:color w:val="auto"/>
            <w:sz w:val="24"/>
            <w:szCs w:val="24"/>
          </w:rPr>
          <w:t xml:space="preserve">also </w:t>
        </w:r>
      </w:ins>
      <w:r>
        <w:rPr>
          <w:rFonts w:ascii="Times New Roman" w:hAnsi="Times New Roman" w:cs="Times New Roman"/>
          <w:color w:val="auto"/>
          <w:sz w:val="24"/>
          <w:szCs w:val="24"/>
        </w:rPr>
        <w:t>report</w:t>
      </w:r>
      <w:r w:rsidR="00254EB3">
        <w:rPr>
          <w:rFonts w:ascii="Times New Roman" w:hAnsi="Times New Roman" w:cs="Times New Roman"/>
          <w:color w:val="auto"/>
          <w:sz w:val="24"/>
          <w:szCs w:val="24"/>
        </w:rPr>
        <w:t>s</w:t>
      </w:r>
      <w:r>
        <w:rPr>
          <w:rFonts w:ascii="Times New Roman" w:hAnsi="Times New Roman" w:cs="Times New Roman"/>
          <w:color w:val="auto"/>
          <w:sz w:val="24"/>
          <w:szCs w:val="24"/>
        </w:rPr>
        <w:t xml:space="preserve"> </w:t>
      </w:r>
      <w:del w:id="101" w:author="ywang1" w:date="2017-06-28T15:11:00Z">
        <w:r w:rsidDel="00DF3252">
          <w:rPr>
            <w:rFonts w:ascii="Times New Roman" w:hAnsi="Times New Roman" w:cs="Times New Roman"/>
            <w:color w:val="auto"/>
            <w:sz w:val="24"/>
            <w:szCs w:val="24"/>
          </w:rPr>
          <w:delText>AO</w:delText>
        </w:r>
        <w:r w:rsidR="00C57E99" w:rsidDel="00DF3252">
          <w:rPr>
            <w:rFonts w:ascii="Times New Roman" w:hAnsi="Times New Roman" w:cs="Times New Roman"/>
            <w:color w:val="auto"/>
            <w:sz w:val="24"/>
            <w:szCs w:val="24"/>
          </w:rPr>
          <w:delText>D</w:delText>
        </w:r>
        <w:r w:rsidDel="00DF3252">
          <w:rPr>
            <w:rFonts w:ascii="Times New Roman" w:hAnsi="Times New Roman" w:cs="Times New Roman"/>
            <w:color w:val="auto"/>
            <w:sz w:val="24"/>
            <w:szCs w:val="24"/>
          </w:rPr>
          <w:delText xml:space="preserve">, </w:delText>
        </w:r>
      </w:del>
      <w:r>
        <w:rPr>
          <w:rFonts w:ascii="Times New Roman" w:hAnsi="Times New Roman" w:cs="Times New Roman"/>
          <w:color w:val="auto"/>
          <w:sz w:val="24"/>
          <w:szCs w:val="24"/>
        </w:rPr>
        <w:t xml:space="preserve">fine mode fraction, and spectral reflectance of </w:t>
      </w:r>
      <w:proofErr w:type="spellStart"/>
      <w:r>
        <w:rPr>
          <w:rFonts w:ascii="Times New Roman" w:hAnsi="Times New Roman" w:cs="Times New Roman"/>
          <w:color w:val="auto"/>
          <w:sz w:val="24"/>
          <w:szCs w:val="24"/>
        </w:rPr>
        <w:t>underlight</w:t>
      </w:r>
      <w:proofErr w:type="spellEnd"/>
      <w:r>
        <w:rPr>
          <w:rFonts w:ascii="Times New Roman" w:hAnsi="Times New Roman" w:cs="Times New Roman"/>
          <w:color w:val="auto"/>
          <w:sz w:val="24"/>
          <w:szCs w:val="24"/>
        </w:rPr>
        <w:t xml:space="preserve"> (or equivalent reflectance of water-leaving radiance).</w:t>
      </w:r>
    </w:p>
    <w:p w14:paraId="426307BC" w14:textId="77777777" w:rsidR="00F52EA2" w:rsidRDefault="00F52EA2" w:rsidP="009D2E0A">
      <w:pPr>
        <w:pStyle w:val="Body--Regular"/>
        <w:spacing w:after="120" w:line="240" w:lineRule="auto"/>
        <w:ind w:firstLine="0"/>
        <w:rPr>
          <w:rFonts w:ascii="Times New Roman" w:hAnsi="Times New Roman" w:cs="Times New Roman"/>
          <w:color w:val="auto"/>
          <w:sz w:val="24"/>
          <w:szCs w:val="24"/>
        </w:rPr>
      </w:pPr>
    </w:p>
    <w:p w14:paraId="6C2C8C90" w14:textId="7E177324" w:rsidR="00F52EA2" w:rsidRPr="00F52EA2" w:rsidRDefault="00F52EA2" w:rsidP="009D2E0A">
      <w:pPr>
        <w:pStyle w:val="Body--Regular"/>
        <w:spacing w:after="120" w:line="240" w:lineRule="auto"/>
        <w:ind w:firstLine="0"/>
        <w:rPr>
          <w:rFonts w:ascii="Times New Roman" w:hAnsi="Times New Roman" w:cs="Times New Roman"/>
          <w:b/>
          <w:color w:val="auto"/>
          <w:sz w:val="24"/>
          <w:szCs w:val="24"/>
        </w:rPr>
      </w:pPr>
      <w:r w:rsidRPr="00F52EA2">
        <w:rPr>
          <w:rFonts w:ascii="Times New Roman" w:hAnsi="Times New Roman" w:cs="Times New Roman"/>
          <w:b/>
          <w:color w:val="auto"/>
          <w:sz w:val="24"/>
          <w:szCs w:val="24"/>
        </w:rPr>
        <w:t>2.2.1 Atmospheric Properties File (</w:t>
      </w:r>
      <w:del w:id="102" w:author="ywang1" w:date="2017-06-28T15:12:00Z">
        <w:r w:rsidRPr="00F52EA2" w:rsidDel="00DF3252">
          <w:rPr>
            <w:rFonts w:ascii="Times New Roman" w:hAnsi="Times New Roman" w:cs="Times New Roman"/>
            <w:b/>
            <w:color w:val="auto"/>
            <w:sz w:val="24"/>
            <w:szCs w:val="24"/>
          </w:rPr>
          <w:delText>MCD19A2</w:delText>
        </w:r>
      </w:del>
      <w:proofErr w:type="gramStart"/>
      <w:ins w:id="103" w:author="ywang1" w:date="2017-06-28T15:12:00Z">
        <w:r w:rsidR="00DF3252">
          <w:rPr>
            <w:rFonts w:ascii="Times New Roman" w:hAnsi="Times New Roman" w:cs="Times New Roman"/>
            <w:b/>
            <w:color w:val="auto"/>
            <w:sz w:val="24"/>
            <w:szCs w:val="24"/>
          </w:rPr>
          <w:t>MAIAC[</w:t>
        </w:r>
        <w:proofErr w:type="gramEnd"/>
        <w:r w:rsidR="00DF3252">
          <w:rPr>
            <w:rFonts w:ascii="Times New Roman" w:hAnsi="Times New Roman" w:cs="Times New Roman"/>
            <w:b/>
            <w:color w:val="auto"/>
            <w:sz w:val="24"/>
            <w:szCs w:val="24"/>
          </w:rPr>
          <w:t>TA]AOT</w:t>
        </w:r>
      </w:ins>
      <w:r w:rsidRPr="00F52EA2">
        <w:rPr>
          <w:rFonts w:ascii="Times New Roman" w:hAnsi="Times New Roman" w:cs="Times New Roman"/>
          <w:b/>
          <w:color w:val="auto"/>
          <w:sz w:val="24"/>
          <w:szCs w:val="24"/>
        </w:rPr>
        <w:t>)</w:t>
      </w:r>
    </w:p>
    <w:p w14:paraId="04196548" w14:textId="41F07373" w:rsidR="00440E39" w:rsidRPr="00E676AB" w:rsidRDefault="00440E39" w:rsidP="00785E88">
      <w:pPr>
        <w:pStyle w:val="Body--Regular"/>
        <w:spacing w:after="120" w:line="240" w:lineRule="auto"/>
        <w:ind w:firstLine="0"/>
        <w:rPr>
          <w:rFonts w:ascii="Times New Roman" w:hAnsi="Times New Roman" w:cs="Times New Roman"/>
          <w:color w:val="0070C0"/>
          <w:sz w:val="24"/>
          <w:szCs w:val="24"/>
        </w:rPr>
      </w:pPr>
      <w:r w:rsidRPr="00E676AB">
        <w:rPr>
          <w:rFonts w:ascii="Times New Roman" w:hAnsi="Times New Roman" w:cs="Times New Roman"/>
          <w:color w:val="0070C0"/>
          <w:sz w:val="24"/>
          <w:szCs w:val="24"/>
        </w:rPr>
        <w:t xml:space="preserve">For each orbit, </w:t>
      </w:r>
      <w:r w:rsidR="004D4848" w:rsidRPr="00E676AB">
        <w:rPr>
          <w:rFonts w:ascii="Times New Roman" w:hAnsi="Times New Roman" w:cs="Times New Roman"/>
          <w:color w:val="0070C0"/>
          <w:sz w:val="24"/>
          <w:szCs w:val="24"/>
        </w:rPr>
        <w:t>MAIAC</w:t>
      </w:r>
      <w:r w:rsidR="004D4848" w:rsidRPr="00E676AB">
        <w:rPr>
          <w:rFonts w:ascii="Times New Roman" w:hAnsi="Times New Roman" w:cs="Times New Roman"/>
          <w:i/>
          <w:color w:val="0070C0"/>
          <w:sz w:val="24"/>
          <w:szCs w:val="24"/>
        </w:rPr>
        <w:t xml:space="preserve"> </w:t>
      </w:r>
      <w:del w:id="104" w:author="ywang1" w:date="2017-06-28T15:12:00Z">
        <w:r w:rsidR="004D4848" w:rsidRPr="00E676AB" w:rsidDel="00DF3252">
          <w:rPr>
            <w:rFonts w:ascii="Times New Roman" w:hAnsi="Times New Roman" w:cs="Times New Roman"/>
            <w:i/>
            <w:color w:val="0070C0"/>
            <w:sz w:val="24"/>
            <w:szCs w:val="24"/>
          </w:rPr>
          <w:delText>daily</w:delText>
        </w:r>
        <w:r w:rsidR="004D4848" w:rsidRPr="00E676AB" w:rsidDel="00DF3252">
          <w:rPr>
            <w:rFonts w:ascii="Times New Roman" w:hAnsi="Times New Roman" w:cs="Times New Roman"/>
            <w:color w:val="0070C0"/>
            <w:sz w:val="24"/>
            <w:szCs w:val="24"/>
          </w:rPr>
          <w:delText xml:space="preserve"> MCD19A2 (</w:delText>
        </w:r>
      </w:del>
      <w:r w:rsidR="004D4848" w:rsidRPr="00E676AB">
        <w:rPr>
          <w:rFonts w:ascii="Times New Roman" w:hAnsi="Times New Roman" w:cs="Times New Roman"/>
          <w:color w:val="0070C0"/>
          <w:sz w:val="24"/>
          <w:szCs w:val="24"/>
        </w:rPr>
        <w:t>atmospheric properties</w:t>
      </w:r>
      <w:del w:id="105" w:author="ywang1" w:date="2017-06-28T15:12:00Z">
        <w:r w:rsidR="004D4848" w:rsidRPr="00E676AB" w:rsidDel="00DF3252">
          <w:rPr>
            <w:rFonts w:ascii="Times New Roman" w:hAnsi="Times New Roman" w:cs="Times New Roman"/>
            <w:color w:val="0070C0"/>
            <w:sz w:val="24"/>
            <w:szCs w:val="24"/>
          </w:rPr>
          <w:delText>)</w:delText>
        </w:r>
      </w:del>
      <w:r w:rsidR="004D4848" w:rsidRPr="00E676AB">
        <w:rPr>
          <w:rFonts w:ascii="Times New Roman" w:hAnsi="Times New Roman" w:cs="Times New Roman"/>
          <w:color w:val="0070C0"/>
          <w:sz w:val="24"/>
          <w:szCs w:val="24"/>
        </w:rPr>
        <w:t xml:space="preserve"> file includes</w:t>
      </w:r>
      <w:r w:rsidRPr="00E676AB">
        <w:rPr>
          <w:rFonts w:ascii="Times New Roman" w:hAnsi="Times New Roman" w:cs="Times New Roman"/>
          <w:color w:val="0070C0"/>
          <w:sz w:val="24"/>
          <w:szCs w:val="24"/>
        </w:rPr>
        <w:t>:</w:t>
      </w:r>
    </w:p>
    <w:p w14:paraId="5D4F1D19" w14:textId="77777777" w:rsidR="00440E39" w:rsidRDefault="00440E39" w:rsidP="00440E39">
      <w:pPr>
        <w:pStyle w:val="Body--Regular"/>
        <w:spacing w:after="120" w:line="240" w:lineRule="auto"/>
        <w:rPr>
          <w:rFonts w:ascii="Times New Roman" w:hAnsi="Times New Roman" w:cs="Times New Roman"/>
          <w:color w:val="auto"/>
          <w:sz w:val="24"/>
          <w:szCs w:val="24"/>
        </w:rPr>
      </w:pPr>
      <w:r>
        <w:rPr>
          <w:rFonts w:ascii="Times New Roman" w:hAnsi="Times New Roman" w:cs="Times New Roman"/>
          <w:color w:val="auto"/>
          <w:sz w:val="24"/>
          <w:szCs w:val="24"/>
        </w:rPr>
        <w:t>Over land:</w:t>
      </w:r>
    </w:p>
    <w:p w14:paraId="3F1C2CC9" w14:textId="77777777" w:rsidR="00440E39" w:rsidRDefault="004D4848" w:rsidP="00440E39">
      <w:pPr>
        <w:pStyle w:val="Body--Regular"/>
        <w:numPr>
          <w:ilvl w:val="0"/>
          <w:numId w:val="7"/>
        </w:numPr>
        <w:spacing w:after="120" w:line="240" w:lineRule="auto"/>
        <w:rPr>
          <w:rFonts w:ascii="Times New Roman" w:hAnsi="Times New Roman" w:cs="Times New Roman"/>
          <w:color w:val="auto"/>
          <w:sz w:val="24"/>
          <w:szCs w:val="24"/>
        </w:rPr>
      </w:pPr>
      <w:proofErr w:type="gramStart"/>
      <w:r w:rsidRPr="00440E39">
        <w:rPr>
          <w:rFonts w:ascii="Times New Roman" w:hAnsi="Times New Roman" w:cs="Times New Roman"/>
          <w:i/>
          <w:color w:val="auto"/>
          <w:sz w:val="24"/>
          <w:szCs w:val="24"/>
        </w:rPr>
        <w:t>column</w:t>
      </w:r>
      <w:proofErr w:type="gramEnd"/>
      <w:r w:rsidRPr="00440E39">
        <w:rPr>
          <w:rFonts w:ascii="Times New Roman" w:hAnsi="Times New Roman" w:cs="Times New Roman"/>
          <w:i/>
          <w:color w:val="auto"/>
          <w:sz w:val="24"/>
          <w:szCs w:val="24"/>
        </w:rPr>
        <w:t xml:space="preserve"> water vapor</w:t>
      </w:r>
      <w:r w:rsidR="00440E39">
        <w:rPr>
          <w:rFonts w:ascii="Times New Roman" w:hAnsi="Times New Roman" w:cs="Times New Roman"/>
          <w:color w:val="auto"/>
          <w:sz w:val="24"/>
          <w:szCs w:val="24"/>
        </w:rPr>
        <w:t xml:space="preserve"> (CWV)</w:t>
      </w:r>
      <w:r w:rsidR="00254EB3">
        <w:rPr>
          <w:rFonts w:ascii="Times New Roman" w:hAnsi="Times New Roman" w:cs="Times New Roman"/>
          <w:color w:val="auto"/>
          <w:sz w:val="24"/>
          <w:szCs w:val="24"/>
        </w:rPr>
        <w:t xml:space="preserve"> retrieved from MODIS near-IR bands B17-B19 at 0.94</w:t>
      </w:r>
      <w:r w:rsidR="00254EB3">
        <w:rPr>
          <w:rFonts w:ascii="Times New Roman" w:hAnsi="Times New Roman" w:cs="Times New Roman"/>
          <w:color w:val="auto"/>
          <w:sz w:val="24"/>
          <w:szCs w:val="24"/>
        </w:rPr>
        <w:sym w:font="Symbol" w:char="F06D"/>
      </w:r>
      <w:r w:rsidR="00254EB3">
        <w:rPr>
          <w:rFonts w:ascii="Times New Roman" w:hAnsi="Times New Roman" w:cs="Times New Roman"/>
          <w:color w:val="auto"/>
          <w:sz w:val="24"/>
          <w:szCs w:val="24"/>
        </w:rPr>
        <w:t>m</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lastRenderedPageBreak/>
        <w:t>(in cm)</w:t>
      </w:r>
      <w:r w:rsidR="00440E39">
        <w:rPr>
          <w:rFonts w:ascii="Times New Roman" w:hAnsi="Times New Roman" w:cs="Times New Roman"/>
          <w:color w:val="auto"/>
          <w:sz w:val="24"/>
          <w:szCs w:val="24"/>
        </w:rPr>
        <w:t>. CWV is reported for both clear and cloudy pixels. In the latter case, it represents water vapor above the cloud;</w:t>
      </w:r>
    </w:p>
    <w:p w14:paraId="36EEF9A8" w14:textId="77777777" w:rsidR="00440E39" w:rsidRDefault="004D4848" w:rsidP="0037136E">
      <w:pPr>
        <w:pStyle w:val="Body--Regular"/>
        <w:numPr>
          <w:ilvl w:val="0"/>
          <w:numId w:val="7"/>
        </w:numPr>
        <w:spacing w:after="120" w:line="240" w:lineRule="auto"/>
        <w:rPr>
          <w:rFonts w:ascii="Times New Roman" w:hAnsi="Times New Roman" w:cs="Times New Roman"/>
          <w:color w:val="auto"/>
          <w:sz w:val="24"/>
          <w:szCs w:val="24"/>
        </w:rPr>
      </w:pPr>
      <w:proofErr w:type="gramStart"/>
      <w:r w:rsidRPr="005C17A0">
        <w:rPr>
          <w:rFonts w:ascii="Times New Roman" w:hAnsi="Times New Roman" w:cs="Times New Roman"/>
          <w:i/>
          <w:color w:val="auto"/>
          <w:sz w:val="24"/>
          <w:szCs w:val="24"/>
        </w:rPr>
        <w:t>aerosol</w:t>
      </w:r>
      <w:proofErr w:type="gramEnd"/>
      <w:r w:rsidRPr="005C17A0">
        <w:rPr>
          <w:rFonts w:ascii="Times New Roman" w:hAnsi="Times New Roman" w:cs="Times New Roman"/>
          <w:i/>
          <w:color w:val="auto"/>
          <w:sz w:val="24"/>
          <w:szCs w:val="24"/>
        </w:rPr>
        <w:t xml:space="preserve"> optical </w:t>
      </w:r>
      <w:r w:rsidR="00C57E99">
        <w:rPr>
          <w:rFonts w:ascii="Times New Roman" w:hAnsi="Times New Roman" w:cs="Times New Roman"/>
          <w:i/>
          <w:color w:val="auto"/>
          <w:sz w:val="24"/>
          <w:szCs w:val="24"/>
        </w:rPr>
        <w:t>depth</w:t>
      </w:r>
      <w:r w:rsidRPr="005C17A0">
        <w:rPr>
          <w:rFonts w:ascii="Times New Roman" w:hAnsi="Times New Roman" w:cs="Times New Roman"/>
          <w:i/>
          <w:color w:val="auto"/>
          <w:sz w:val="24"/>
          <w:szCs w:val="24"/>
        </w:rPr>
        <w:t xml:space="preserve"> and type</w:t>
      </w:r>
      <w:r w:rsidRPr="005C17A0">
        <w:rPr>
          <w:rFonts w:ascii="Times New Roman" w:hAnsi="Times New Roman" w:cs="Times New Roman"/>
          <w:color w:val="auto"/>
          <w:sz w:val="24"/>
          <w:szCs w:val="24"/>
        </w:rPr>
        <w:t xml:space="preserve"> (background, biomass burning or dust)</w:t>
      </w:r>
      <w:r w:rsidR="00440E39" w:rsidRPr="005C17A0">
        <w:rPr>
          <w:rFonts w:ascii="Times New Roman" w:hAnsi="Times New Roman" w:cs="Times New Roman"/>
          <w:color w:val="auto"/>
          <w:sz w:val="24"/>
          <w:szCs w:val="24"/>
        </w:rPr>
        <w:t>. The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is originally retrieved (and reported) in MODIS Blue band B3 (0.47</w:t>
      </w:r>
      <w:r w:rsidR="00440E39">
        <w:rPr>
          <w:rFonts w:ascii="Times New Roman" w:hAnsi="Times New Roman" w:cs="Times New Roman"/>
          <w:color w:val="auto"/>
          <w:sz w:val="24"/>
          <w:szCs w:val="24"/>
        </w:rPr>
        <w:sym w:font="Symbol" w:char="F06D"/>
      </w:r>
      <w:r w:rsidR="00440E39" w:rsidRPr="005C17A0">
        <w:rPr>
          <w:rFonts w:ascii="Times New Roman" w:hAnsi="Times New Roman" w:cs="Times New Roman"/>
          <w:color w:val="auto"/>
          <w:sz w:val="24"/>
          <w:szCs w:val="24"/>
        </w:rPr>
        <w:t>m). Because the common input for the chemical transport models and GCMs as well as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validation and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product </w:t>
      </w:r>
      <w:proofErr w:type="spellStart"/>
      <w:r w:rsidR="00440E39" w:rsidRPr="005C17A0">
        <w:rPr>
          <w:rFonts w:ascii="Times New Roman" w:hAnsi="Times New Roman" w:cs="Times New Roman"/>
          <w:color w:val="auto"/>
          <w:sz w:val="24"/>
          <w:szCs w:val="24"/>
        </w:rPr>
        <w:t>intercomparison</w:t>
      </w:r>
      <w:proofErr w:type="spellEnd"/>
      <w:r w:rsidR="00440E39" w:rsidRPr="005C17A0">
        <w:rPr>
          <w:rFonts w:ascii="Times New Roman" w:hAnsi="Times New Roman" w:cs="Times New Roman"/>
          <w:color w:val="auto"/>
          <w:sz w:val="24"/>
          <w:szCs w:val="24"/>
        </w:rPr>
        <w:t xml:space="preserve"> are standardized to 0.55</w:t>
      </w:r>
      <w:r w:rsidR="00440E39">
        <w:rPr>
          <w:rFonts w:ascii="Times New Roman" w:hAnsi="Times New Roman" w:cs="Times New Roman"/>
          <w:color w:val="auto"/>
          <w:sz w:val="24"/>
          <w:szCs w:val="24"/>
        </w:rPr>
        <w:sym w:font="Symbol" w:char="F06D"/>
      </w:r>
      <w:r w:rsidR="00440E39" w:rsidRPr="005C17A0">
        <w:rPr>
          <w:rFonts w:ascii="Times New Roman" w:hAnsi="Times New Roman" w:cs="Times New Roman"/>
          <w:color w:val="auto"/>
          <w:sz w:val="24"/>
          <w:szCs w:val="24"/>
        </w:rPr>
        <w:t>m, we also provide the “Green” band (B4)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It is computed from 0.47</w:t>
      </w:r>
      <w:r w:rsidR="00440E39">
        <w:rPr>
          <w:rFonts w:ascii="Times New Roman" w:hAnsi="Times New Roman" w:cs="Times New Roman"/>
          <w:color w:val="auto"/>
          <w:sz w:val="24"/>
          <w:szCs w:val="24"/>
        </w:rPr>
        <w:sym w:font="Symbol" w:char="F06D"/>
      </w:r>
      <w:r w:rsidR="00440E39" w:rsidRPr="005C17A0">
        <w:rPr>
          <w:rFonts w:ascii="Times New Roman" w:hAnsi="Times New Roman" w:cs="Times New Roman"/>
          <w:color w:val="auto"/>
          <w:sz w:val="24"/>
          <w:szCs w:val="24"/>
        </w:rPr>
        <w:t xml:space="preserve">m based on spectral </w:t>
      </w:r>
      <w:r w:rsidR="005C17A0" w:rsidRPr="005C17A0">
        <w:rPr>
          <w:rFonts w:ascii="Times New Roman" w:hAnsi="Times New Roman" w:cs="Times New Roman"/>
          <w:color w:val="auto"/>
          <w:sz w:val="24"/>
          <w:szCs w:val="24"/>
        </w:rPr>
        <w:t>propertie</w:t>
      </w:r>
      <w:r w:rsidR="00440E39" w:rsidRPr="005C17A0">
        <w:rPr>
          <w:rFonts w:ascii="Times New Roman" w:hAnsi="Times New Roman" w:cs="Times New Roman"/>
          <w:color w:val="auto"/>
          <w:sz w:val="24"/>
          <w:szCs w:val="24"/>
        </w:rPr>
        <w:t>s of regional aerosol model used in retrievals. Validation shows that quality of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at 0.55</w:t>
      </w:r>
      <w:r w:rsidR="00440E39">
        <w:rPr>
          <w:rFonts w:ascii="Times New Roman" w:hAnsi="Times New Roman" w:cs="Times New Roman"/>
          <w:color w:val="auto"/>
          <w:sz w:val="24"/>
          <w:szCs w:val="24"/>
        </w:rPr>
        <w:sym w:font="Symbol" w:char="F06D"/>
      </w:r>
      <w:r w:rsidR="00440E39" w:rsidRPr="005C17A0">
        <w:rPr>
          <w:rFonts w:ascii="Times New Roman" w:hAnsi="Times New Roman" w:cs="Times New Roman"/>
          <w:color w:val="auto"/>
          <w:sz w:val="24"/>
          <w:szCs w:val="24"/>
        </w:rPr>
        <w:t>m is generally close though slightly worse than the original retrieval</w:t>
      </w:r>
      <w:r w:rsidR="005C17A0">
        <w:rPr>
          <w:rFonts w:ascii="Times New Roman" w:hAnsi="Times New Roman" w:cs="Times New Roman"/>
          <w:color w:val="auto"/>
          <w:sz w:val="24"/>
          <w:szCs w:val="24"/>
        </w:rPr>
        <w:t xml:space="preserve"> at </w:t>
      </w:r>
      <w:r w:rsidR="005C17A0" w:rsidRPr="005C17A0">
        <w:rPr>
          <w:rFonts w:ascii="Times New Roman" w:hAnsi="Times New Roman" w:cs="Times New Roman"/>
          <w:color w:val="auto"/>
          <w:sz w:val="24"/>
          <w:szCs w:val="24"/>
        </w:rPr>
        <w:t>0.47</w:t>
      </w:r>
      <w:r w:rsidR="005C17A0">
        <w:rPr>
          <w:rFonts w:ascii="Times New Roman" w:hAnsi="Times New Roman" w:cs="Times New Roman"/>
          <w:color w:val="auto"/>
          <w:sz w:val="24"/>
          <w:szCs w:val="24"/>
        </w:rPr>
        <w:sym w:font="Symbol" w:char="F06D"/>
      </w:r>
      <w:r w:rsidR="005C17A0" w:rsidRPr="005C17A0">
        <w:rPr>
          <w:rFonts w:ascii="Times New Roman" w:hAnsi="Times New Roman" w:cs="Times New Roman"/>
          <w:color w:val="auto"/>
          <w:sz w:val="24"/>
          <w:szCs w:val="24"/>
        </w:rPr>
        <w:t>m</w:t>
      </w:r>
      <w:r w:rsidR="00440E39" w:rsidRPr="005C17A0">
        <w:rPr>
          <w:rFonts w:ascii="Times New Roman" w:hAnsi="Times New Roman" w:cs="Times New Roman"/>
          <w:color w:val="auto"/>
          <w:sz w:val="24"/>
          <w:szCs w:val="24"/>
        </w:rPr>
        <w:t>.</w:t>
      </w:r>
      <w:r w:rsidR="005C17A0" w:rsidRPr="005C17A0">
        <w:rPr>
          <w:rFonts w:ascii="Times New Roman" w:hAnsi="Times New Roman" w:cs="Times New Roman"/>
          <w:color w:val="auto"/>
          <w:sz w:val="24"/>
          <w:szCs w:val="24"/>
        </w:rPr>
        <w:t xml:space="preserve"> </w:t>
      </w:r>
      <w:r w:rsidR="00440E39" w:rsidRPr="005C17A0">
        <w:rPr>
          <w:rFonts w:ascii="Times New Roman" w:hAnsi="Times New Roman" w:cs="Times New Roman"/>
          <w:color w:val="auto"/>
          <w:sz w:val="24"/>
          <w:szCs w:val="24"/>
        </w:rPr>
        <w:t>Currently,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is not retrieved at high altitudes &gt;3.5km, except when Smoke/Dust aerosol is detected. Rather, we report static “climatology” value of 0.01 which is used for atmospheric correction. Our study showed that in conditions of very low AO</w:t>
      </w:r>
      <w:r w:rsidR="00C57E99">
        <w:rPr>
          <w:rFonts w:ascii="Times New Roman" w:hAnsi="Times New Roman" w:cs="Times New Roman"/>
          <w:color w:val="auto"/>
          <w:sz w:val="24"/>
          <w:szCs w:val="24"/>
        </w:rPr>
        <w:t>D</w:t>
      </w:r>
      <w:r w:rsidR="00440E39" w:rsidRPr="005C17A0">
        <w:rPr>
          <w:rFonts w:ascii="Times New Roman" w:hAnsi="Times New Roman" w:cs="Times New Roman"/>
          <w:color w:val="auto"/>
          <w:sz w:val="24"/>
          <w:szCs w:val="24"/>
        </w:rPr>
        <w:t xml:space="preserve">, non-flat terrain and generally bright surface, MAIAC </w:t>
      </w:r>
      <w:r w:rsidR="005C17A0">
        <w:rPr>
          <w:rFonts w:ascii="Times New Roman" w:hAnsi="Times New Roman" w:cs="Times New Roman"/>
          <w:color w:val="auto"/>
          <w:sz w:val="24"/>
          <w:szCs w:val="24"/>
        </w:rPr>
        <w:t>aerosol</w:t>
      </w:r>
      <w:r w:rsidR="00440E39" w:rsidRPr="005C17A0">
        <w:rPr>
          <w:rFonts w:ascii="Times New Roman" w:hAnsi="Times New Roman" w:cs="Times New Roman"/>
          <w:color w:val="auto"/>
          <w:sz w:val="24"/>
          <w:szCs w:val="24"/>
        </w:rPr>
        <w:t xml:space="preserve"> retrievals at high altitudes are unreliable.</w:t>
      </w:r>
    </w:p>
    <w:p w14:paraId="08EC6552" w14:textId="77777777" w:rsidR="00E2534D" w:rsidRDefault="00E2534D" w:rsidP="0037136E">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AO</w:t>
      </w:r>
      <w:r w:rsidR="00C57E99">
        <w:rPr>
          <w:rFonts w:ascii="Times New Roman" w:hAnsi="Times New Roman" w:cs="Times New Roman"/>
          <w:i/>
          <w:color w:val="auto"/>
          <w:sz w:val="24"/>
          <w:szCs w:val="24"/>
        </w:rPr>
        <w:t>D</w:t>
      </w:r>
      <w:r>
        <w:rPr>
          <w:rFonts w:ascii="Times New Roman" w:hAnsi="Times New Roman" w:cs="Times New Roman"/>
          <w:i/>
          <w:color w:val="auto"/>
          <w:sz w:val="24"/>
          <w:szCs w:val="24"/>
        </w:rPr>
        <w:t xml:space="preserve"> uncertainty: </w:t>
      </w:r>
      <w:r>
        <w:rPr>
          <w:rFonts w:ascii="Times New Roman" w:hAnsi="Times New Roman" w:cs="Times New Roman"/>
          <w:color w:val="auto"/>
          <w:sz w:val="24"/>
          <w:szCs w:val="24"/>
        </w:rPr>
        <w:t>This parameter is evaluated based on the Blue-band B3 surface brightness (reflectance) only, and thus gives only a general indication of possible increase of error over brighter surfaces;</w:t>
      </w:r>
    </w:p>
    <w:p w14:paraId="6FF7B29C" w14:textId="77777777" w:rsidR="005C17A0" w:rsidRPr="005C17A0" w:rsidRDefault="005C17A0" w:rsidP="0037136E">
      <w:pPr>
        <w:pStyle w:val="Body--Regular"/>
        <w:numPr>
          <w:ilvl w:val="0"/>
          <w:numId w:val="7"/>
        </w:numPr>
        <w:spacing w:after="120" w:line="240" w:lineRule="auto"/>
        <w:rPr>
          <w:rFonts w:ascii="Times New Roman" w:hAnsi="Times New Roman" w:cs="Times New Roman"/>
          <w:color w:val="auto"/>
          <w:sz w:val="24"/>
          <w:szCs w:val="24"/>
        </w:rPr>
      </w:pPr>
      <w:r w:rsidRPr="005C17A0">
        <w:rPr>
          <w:rFonts w:ascii="Times New Roman" w:hAnsi="Times New Roman" w:cs="Times New Roman"/>
          <w:i/>
          <w:color w:val="auto"/>
          <w:sz w:val="24"/>
          <w:szCs w:val="24"/>
        </w:rPr>
        <w:t>Injection Height</w:t>
      </w:r>
      <w:r>
        <w:rPr>
          <w:rFonts w:ascii="Times New Roman" w:hAnsi="Times New Roman" w:cs="Times New Roman"/>
          <w:color w:val="auto"/>
          <w:sz w:val="24"/>
          <w:szCs w:val="24"/>
        </w:rPr>
        <w:t xml:space="preserve"> </w:t>
      </w:r>
      <w:r w:rsidR="00CD2467">
        <w:rPr>
          <w:rFonts w:ascii="Times New Roman" w:hAnsi="Times New Roman" w:cs="Times New Roman"/>
          <w:color w:val="auto"/>
          <w:sz w:val="24"/>
          <w:szCs w:val="24"/>
        </w:rPr>
        <w:t xml:space="preserve">of Smoke plume </w:t>
      </w:r>
      <w:r>
        <w:rPr>
          <w:rFonts w:ascii="Times New Roman" w:hAnsi="Times New Roman" w:cs="Times New Roman"/>
          <w:color w:val="auto"/>
          <w:sz w:val="24"/>
          <w:szCs w:val="24"/>
        </w:rPr>
        <w:t>(in m above ground): Reported near detected fire hot spots when smoke plume is optically thick and exhibits brightness temperature contrast with the previous clear observation or with unobscured neighbor land surface. A limited validation against MISR</w:t>
      </w:r>
      <w:r w:rsidR="00E2534D">
        <w:rPr>
          <w:rFonts w:ascii="Times New Roman" w:hAnsi="Times New Roman" w:cs="Times New Roman"/>
          <w:color w:val="auto"/>
          <w:sz w:val="24"/>
          <w:szCs w:val="24"/>
        </w:rPr>
        <w:t xml:space="preserve"> MINX</w:t>
      </w:r>
      <w:r>
        <w:rPr>
          <w:rFonts w:ascii="Times New Roman" w:hAnsi="Times New Roman" w:cs="Times New Roman"/>
          <w:color w:val="auto"/>
          <w:sz w:val="24"/>
          <w:szCs w:val="24"/>
        </w:rPr>
        <w:t xml:space="preserve"> plume height for the case of </w:t>
      </w:r>
      <w:r w:rsidR="00E2534D">
        <w:rPr>
          <w:rFonts w:ascii="Times New Roman" w:hAnsi="Times New Roman" w:cs="Times New Roman"/>
          <w:color w:val="auto"/>
          <w:sz w:val="24"/>
          <w:szCs w:val="24"/>
        </w:rPr>
        <w:t>Idaho-Wyoming</w:t>
      </w:r>
      <w:r>
        <w:rPr>
          <w:rFonts w:ascii="Times New Roman" w:hAnsi="Times New Roman" w:cs="Times New Roman"/>
          <w:color w:val="auto"/>
          <w:sz w:val="24"/>
          <w:szCs w:val="24"/>
        </w:rPr>
        <w:t xml:space="preserve"> fires</w:t>
      </w:r>
      <w:r w:rsidR="00E2534D">
        <w:rPr>
          <w:rFonts w:ascii="Times New Roman" w:hAnsi="Times New Roman" w:cs="Times New Roman"/>
          <w:color w:val="auto"/>
          <w:sz w:val="24"/>
          <w:szCs w:val="24"/>
        </w:rPr>
        <w:t xml:space="preserve"> of 2014</w:t>
      </w:r>
      <w:r>
        <w:rPr>
          <w:rFonts w:ascii="Times New Roman" w:hAnsi="Times New Roman" w:cs="Times New Roman"/>
          <w:color w:val="auto"/>
          <w:sz w:val="24"/>
          <w:szCs w:val="24"/>
        </w:rPr>
        <w:t xml:space="preserve"> showed a reasonable accuracy within ~500m (publication in preparation). This product is experimental and requires thorough investigation. </w:t>
      </w:r>
    </w:p>
    <w:p w14:paraId="0C8BF0E1" w14:textId="77777777" w:rsidR="00E2534D" w:rsidRDefault="00E2534D" w:rsidP="00E2534D">
      <w:pPr>
        <w:pStyle w:val="Body--Regular"/>
        <w:spacing w:after="120" w:line="240" w:lineRule="auto"/>
        <w:rPr>
          <w:rFonts w:ascii="Times New Roman" w:hAnsi="Times New Roman" w:cs="Times New Roman"/>
          <w:color w:val="auto"/>
          <w:sz w:val="24"/>
          <w:szCs w:val="24"/>
        </w:rPr>
      </w:pPr>
      <w:r>
        <w:rPr>
          <w:rFonts w:ascii="Times New Roman" w:hAnsi="Times New Roman" w:cs="Times New Roman"/>
          <w:color w:val="auto"/>
          <w:sz w:val="24"/>
          <w:szCs w:val="24"/>
        </w:rPr>
        <w:t>Over water:</w:t>
      </w:r>
    </w:p>
    <w:p w14:paraId="6FA491EC" w14:textId="77777777" w:rsidR="00E2534D" w:rsidRDefault="00E2534D" w:rsidP="00E2534D">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AO</w:t>
      </w:r>
      <w:r w:rsidR="00C57E99">
        <w:rPr>
          <w:rFonts w:ascii="Times New Roman" w:hAnsi="Times New Roman" w:cs="Times New Roman"/>
          <w:i/>
          <w:color w:val="auto"/>
          <w:sz w:val="24"/>
          <w:szCs w:val="24"/>
        </w:rPr>
        <w:t>D</w:t>
      </w:r>
      <w:r>
        <w:rPr>
          <w:rFonts w:ascii="Times New Roman" w:hAnsi="Times New Roman" w:cs="Times New Roman"/>
          <w:color w:val="auto"/>
          <w:sz w:val="24"/>
          <w:szCs w:val="24"/>
        </w:rPr>
        <w:t xml:space="preserve"> outside of glint area (glint angle </w:t>
      </w:r>
      <w:r>
        <w:rPr>
          <w:rFonts w:ascii="Times New Roman" w:hAnsi="Times New Roman" w:cs="Times New Roman"/>
          <w:color w:val="auto"/>
          <w:sz w:val="24"/>
          <w:szCs w:val="24"/>
        </w:rPr>
        <w:sym w:font="Symbol" w:char="F0B3"/>
      </w:r>
      <w:r>
        <w:rPr>
          <w:rFonts w:ascii="Times New Roman" w:hAnsi="Times New Roman" w:cs="Times New Roman"/>
          <w:color w:val="auto"/>
          <w:sz w:val="24"/>
          <w:szCs w:val="24"/>
        </w:rPr>
        <w:t xml:space="preserve"> 40</w:t>
      </w:r>
      <w:r>
        <w:rPr>
          <w:rFonts w:ascii="Times New Roman" w:hAnsi="Times New Roman" w:cs="Times New Roman"/>
          <w:color w:val="auto"/>
          <w:sz w:val="24"/>
          <w:szCs w:val="24"/>
        </w:rPr>
        <w:sym w:font="Symbol" w:char="F0B0"/>
      </w:r>
      <w:r>
        <w:rPr>
          <w:rFonts w:ascii="Times New Roman" w:hAnsi="Times New Roman" w:cs="Times New Roman"/>
          <w:color w:val="auto"/>
          <w:sz w:val="24"/>
          <w:szCs w:val="24"/>
        </w:rPr>
        <w:t>)</w:t>
      </w:r>
      <w:r w:rsidR="003F2AEB">
        <w:rPr>
          <w:rFonts w:ascii="Times New Roman" w:hAnsi="Times New Roman" w:cs="Times New Roman"/>
          <w:color w:val="auto"/>
          <w:sz w:val="24"/>
          <w:szCs w:val="24"/>
        </w:rPr>
        <w:t>. When MAIAC detects dust, AO</w:t>
      </w:r>
      <w:r w:rsidR="00C57E99">
        <w:rPr>
          <w:rFonts w:ascii="Times New Roman" w:hAnsi="Times New Roman" w:cs="Times New Roman"/>
          <w:color w:val="auto"/>
          <w:sz w:val="24"/>
          <w:szCs w:val="24"/>
        </w:rPr>
        <w:t>D</w:t>
      </w:r>
      <w:r w:rsidR="003F2AEB">
        <w:rPr>
          <w:rFonts w:ascii="Times New Roman" w:hAnsi="Times New Roman" w:cs="Times New Roman"/>
          <w:color w:val="auto"/>
          <w:sz w:val="24"/>
          <w:szCs w:val="24"/>
        </w:rPr>
        <w:t xml:space="preserve"> is also reported for smaller glint angles if the retrieved value is above zero.</w:t>
      </w:r>
    </w:p>
    <w:p w14:paraId="177EEEB1" w14:textId="77777777" w:rsidR="003F2AEB" w:rsidRPr="003F2AEB" w:rsidRDefault="003F2AEB" w:rsidP="00E2534D">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 xml:space="preserve">Fine Mode Fraction (FMF) </w:t>
      </w:r>
      <w:r w:rsidRPr="003F2AEB">
        <w:rPr>
          <w:rFonts w:ascii="Times New Roman" w:hAnsi="Times New Roman" w:cs="Times New Roman"/>
          <w:color w:val="auto"/>
          <w:sz w:val="24"/>
          <w:szCs w:val="24"/>
        </w:rPr>
        <w:t>is reported</w:t>
      </w:r>
      <w:r>
        <w:rPr>
          <w:rFonts w:ascii="Times New Roman" w:hAnsi="Times New Roman" w:cs="Times New Roman"/>
          <w:color w:val="auto"/>
          <w:sz w:val="24"/>
          <w:szCs w:val="24"/>
        </w:rPr>
        <w:t xml:space="preserve"> along with AO</w:t>
      </w:r>
      <w:r w:rsidR="00C57E99">
        <w:rPr>
          <w:rFonts w:ascii="Times New Roman" w:hAnsi="Times New Roman" w:cs="Times New Roman"/>
          <w:color w:val="auto"/>
          <w:sz w:val="24"/>
          <w:szCs w:val="24"/>
        </w:rPr>
        <w:t>D</w:t>
      </w:r>
      <w:r w:rsidR="00E676AB">
        <w:rPr>
          <w:rFonts w:ascii="Times New Roman" w:hAnsi="Times New Roman" w:cs="Times New Roman"/>
          <w:color w:val="auto"/>
          <w:sz w:val="24"/>
          <w:szCs w:val="24"/>
        </w:rPr>
        <w:t xml:space="preserve"> over </w:t>
      </w:r>
      <w:proofErr w:type="gramStart"/>
      <w:r w:rsidR="00E676AB">
        <w:rPr>
          <w:rFonts w:ascii="Times New Roman" w:hAnsi="Times New Roman" w:cs="Times New Roman"/>
          <w:color w:val="auto"/>
          <w:sz w:val="24"/>
          <w:szCs w:val="24"/>
        </w:rPr>
        <w:t>open ocean</w:t>
      </w:r>
      <w:proofErr w:type="gramEnd"/>
      <w:r w:rsidR="00E676AB">
        <w:rPr>
          <w:rFonts w:ascii="Times New Roman" w:hAnsi="Times New Roman" w:cs="Times New Roman"/>
          <w:color w:val="auto"/>
          <w:sz w:val="24"/>
          <w:szCs w:val="24"/>
        </w:rPr>
        <w:t xml:space="preserve"> and large in-land lakes (like Great Lakes of North America). It is not retrieved over small in-land water bodies.</w:t>
      </w:r>
    </w:p>
    <w:p w14:paraId="7B97BBC3" w14:textId="77777777" w:rsidR="00E676AB" w:rsidRDefault="00E676AB" w:rsidP="00E676AB">
      <w:pPr>
        <w:pStyle w:val="Body--Regular"/>
        <w:spacing w:after="12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View Geometry over land and water </w:t>
      </w:r>
      <w:r w:rsidRPr="00E676AB">
        <w:rPr>
          <w:rFonts w:ascii="Times New Roman" w:hAnsi="Times New Roman" w:cs="Times New Roman"/>
          <w:i/>
          <w:color w:val="auto"/>
          <w:sz w:val="24"/>
          <w:szCs w:val="24"/>
        </w:rPr>
        <w:t>at 5km</w:t>
      </w:r>
      <w:r>
        <w:rPr>
          <w:rFonts w:ascii="Times New Roman" w:hAnsi="Times New Roman" w:cs="Times New Roman"/>
          <w:color w:val="auto"/>
          <w:sz w:val="24"/>
          <w:szCs w:val="24"/>
        </w:rPr>
        <w:t>:</w:t>
      </w:r>
    </w:p>
    <w:p w14:paraId="070B2247" w14:textId="77777777" w:rsidR="00E676AB" w:rsidRDefault="00E676AB" w:rsidP="00E676AB">
      <w:pPr>
        <w:pStyle w:val="Body--Regular"/>
        <w:numPr>
          <w:ilvl w:val="0"/>
          <w:numId w:val="7"/>
        </w:numPr>
        <w:spacing w:after="120" w:line="240" w:lineRule="auto"/>
        <w:rPr>
          <w:rFonts w:ascii="Times New Roman" w:hAnsi="Times New Roman" w:cs="Times New Roman"/>
          <w:color w:val="auto"/>
          <w:sz w:val="24"/>
          <w:szCs w:val="24"/>
        </w:rPr>
      </w:pPr>
      <w:r w:rsidRPr="00CD2467">
        <w:rPr>
          <w:rFonts w:ascii="Times New Roman" w:hAnsi="Times New Roman" w:cs="Times New Roman"/>
          <w:i/>
          <w:color w:val="auto"/>
          <w:sz w:val="24"/>
          <w:szCs w:val="24"/>
        </w:rPr>
        <w:t>Cosines of Solar and View zenith angles, relative azimuth, scattering angle and glint angle</w:t>
      </w:r>
      <w:r>
        <w:rPr>
          <w:rFonts w:ascii="Times New Roman" w:hAnsi="Times New Roman" w:cs="Times New Roman"/>
          <w:color w:val="auto"/>
          <w:sz w:val="24"/>
          <w:szCs w:val="24"/>
        </w:rPr>
        <w:t>.</w:t>
      </w:r>
    </w:p>
    <w:p w14:paraId="512EA9C6" w14:textId="77777777" w:rsidR="00E2534D" w:rsidRDefault="00E2534D" w:rsidP="00785E88">
      <w:pPr>
        <w:pStyle w:val="Body--Regular"/>
        <w:spacing w:after="120" w:line="240" w:lineRule="auto"/>
        <w:ind w:firstLine="0"/>
        <w:rPr>
          <w:rFonts w:ascii="Times New Roman" w:hAnsi="Times New Roman" w:cs="Times New Roman"/>
          <w:color w:val="auto"/>
          <w:sz w:val="24"/>
          <w:szCs w:val="24"/>
        </w:rPr>
      </w:pPr>
    </w:p>
    <w:p w14:paraId="063402AD" w14:textId="60E0A5F3" w:rsidR="00F52EA2" w:rsidRPr="00F52EA2" w:rsidRDefault="00F52EA2" w:rsidP="00F52EA2">
      <w:pPr>
        <w:pStyle w:val="Body--Regular"/>
        <w:spacing w:after="120" w:line="240" w:lineRule="auto"/>
        <w:ind w:firstLine="0"/>
        <w:rPr>
          <w:rFonts w:ascii="Times New Roman" w:hAnsi="Times New Roman" w:cs="Times New Roman"/>
          <w:b/>
          <w:color w:val="auto"/>
          <w:sz w:val="24"/>
          <w:szCs w:val="24"/>
        </w:rPr>
      </w:pPr>
      <w:r w:rsidRPr="00F52EA2">
        <w:rPr>
          <w:rFonts w:ascii="Times New Roman" w:hAnsi="Times New Roman" w:cs="Times New Roman"/>
          <w:b/>
          <w:color w:val="auto"/>
          <w:sz w:val="24"/>
          <w:szCs w:val="24"/>
        </w:rPr>
        <w:t>2.2.</w:t>
      </w:r>
      <w:r>
        <w:rPr>
          <w:rFonts w:ascii="Times New Roman" w:hAnsi="Times New Roman" w:cs="Times New Roman"/>
          <w:b/>
          <w:color w:val="auto"/>
          <w:sz w:val="24"/>
          <w:szCs w:val="24"/>
        </w:rPr>
        <w:t>2</w:t>
      </w:r>
      <w:r w:rsidRPr="00F52EA2">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Surface Reflectance</w:t>
      </w:r>
      <w:r w:rsidRPr="00F52EA2">
        <w:rPr>
          <w:rFonts w:ascii="Times New Roman" w:hAnsi="Times New Roman" w:cs="Times New Roman"/>
          <w:b/>
          <w:color w:val="auto"/>
          <w:sz w:val="24"/>
          <w:szCs w:val="24"/>
        </w:rPr>
        <w:t xml:space="preserve"> File (</w:t>
      </w:r>
      <w:del w:id="106" w:author="ywang1" w:date="2017-06-28T15:13:00Z">
        <w:r w:rsidRPr="00F52EA2" w:rsidDel="003B1CF9">
          <w:rPr>
            <w:rFonts w:ascii="Times New Roman" w:hAnsi="Times New Roman" w:cs="Times New Roman"/>
            <w:b/>
            <w:color w:val="auto"/>
            <w:sz w:val="24"/>
            <w:szCs w:val="24"/>
          </w:rPr>
          <w:delText>MCD19A</w:delText>
        </w:r>
        <w:r w:rsidDel="003B1CF9">
          <w:rPr>
            <w:rFonts w:ascii="Times New Roman" w:hAnsi="Times New Roman" w:cs="Times New Roman"/>
            <w:b/>
            <w:color w:val="auto"/>
            <w:sz w:val="24"/>
            <w:szCs w:val="24"/>
          </w:rPr>
          <w:delText>1</w:delText>
        </w:r>
      </w:del>
      <w:proofErr w:type="gramStart"/>
      <w:ins w:id="107" w:author="ywang1" w:date="2017-06-28T15:13:00Z">
        <w:r w:rsidR="003B1CF9">
          <w:rPr>
            <w:rFonts w:ascii="Times New Roman" w:hAnsi="Times New Roman" w:cs="Times New Roman"/>
            <w:b/>
            <w:color w:val="auto"/>
            <w:sz w:val="24"/>
            <w:szCs w:val="24"/>
          </w:rPr>
          <w:t>MAIAC[</w:t>
        </w:r>
        <w:proofErr w:type="gramEnd"/>
        <w:r w:rsidR="003B1CF9">
          <w:rPr>
            <w:rFonts w:ascii="Times New Roman" w:hAnsi="Times New Roman" w:cs="Times New Roman"/>
            <w:b/>
            <w:color w:val="auto"/>
            <w:sz w:val="24"/>
            <w:szCs w:val="24"/>
          </w:rPr>
          <w:t>TA]BRF</w:t>
        </w:r>
      </w:ins>
      <w:r w:rsidRPr="00F52EA2">
        <w:rPr>
          <w:rFonts w:ascii="Times New Roman" w:hAnsi="Times New Roman" w:cs="Times New Roman"/>
          <w:b/>
          <w:color w:val="auto"/>
          <w:sz w:val="24"/>
          <w:szCs w:val="24"/>
        </w:rPr>
        <w:t>)</w:t>
      </w:r>
    </w:p>
    <w:p w14:paraId="14574FFC" w14:textId="706A7AEF" w:rsidR="00F52EA2" w:rsidRPr="00E676AB" w:rsidRDefault="00F52EA2" w:rsidP="00F52EA2">
      <w:pPr>
        <w:pStyle w:val="Body--Regular"/>
        <w:spacing w:after="120" w:line="240" w:lineRule="auto"/>
        <w:ind w:firstLine="0"/>
        <w:rPr>
          <w:rFonts w:ascii="Times New Roman" w:hAnsi="Times New Roman" w:cs="Times New Roman"/>
          <w:color w:val="0070C0"/>
          <w:sz w:val="24"/>
          <w:szCs w:val="24"/>
        </w:rPr>
      </w:pPr>
      <w:r w:rsidRPr="00E676AB">
        <w:rPr>
          <w:rFonts w:ascii="Times New Roman" w:hAnsi="Times New Roman" w:cs="Times New Roman"/>
          <w:color w:val="0070C0"/>
          <w:sz w:val="24"/>
          <w:szCs w:val="24"/>
        </w:rPr>
        <w:t>For each orbit, MAIAC</w:t>
      </w:r>
      <w:r w:rsidRPr="00E676AB">
        <w:rPr>
          <w:rFonts w:ascii="Times New Roman" w:hAnsi="Times New Roman" w:cs="Times New Roman"/>
          <w:i/>
          <w:color w:val="0070C0"/>
          <w:sz w:val="24"/>
          <w:szCs w:val="24"/>
        </w:rPr>
        <w:t xml:space="preserve"> daily</w:t>
      </w:r>
      <w:r w:rsidRPr="00E676AB">
        <w:rPr>
          <w:rFonts w:ascii="Times New Roman" w:hAnsi="Times New Roman" w:cs="Times New Roman"/>
          <w:color w:val="0070C0"/>
          <w:sz w:val="24"/>
          <w:szCs w:val="24"/>
        </w:rPr>
        <w:t xml:space="preserve"> </w:t>
      </w:r>
      <w:del w:id="108" w:author="ywang1" w:date="2017-06-28T15:14:00Z">
        <w:r w:rsidRPr="00E676AB" w:rsidDel="003B1CF9">
          <w:rPr>
            <w:rFonts w:ascii="Times New Roman" w:hAnsi="Times New Roman" w:cs="Times New Roman"/>
            <w:color w:val="0070C0"/>
            <w:sz w:val="24"/>
            <w:szCs w:val="24"/>
          </w:rPr>
          <w:delText>MCD19A</w:delText>
        </w:r>
        <w:r w:rsidDel="003B1CF9">
          <w:rPr>
            <w:rFonts w:ascii="Times New Roman" w:hAnsi="Times New Roman" w:cs="Times New Roman"/>
            <w:color w:val="0070C0"/>
            <w:sz w:val="24"/>
            <w:szCs w:val="24"/>
          </w:rPr>
          <w:delText>1</w:delText>
        </w:r>
        <w:r w:rsidRPr="00E676AB" w:rsidDel="003B1CF9">
          <w:rPr>
            <w:rFonts w:ascii="Times New Roman" w:hAnsi="Times New Roman" w:cs="Times New Roman"/>
            <w:color w:val="0070C0"/>
            <w:sz w:val="24"/>
            <w:szCs w:val="24"/>
          </w:rPr>
          <w:delText xml:space="preserve"> (</w:delText>
        </w:r>
      </w:del>
      <w:r>
        <w:rPr>
          <w:rFonts w:ascii="Times New Roman" w:hAnsi="Times New Roman" w:cs="Times New Roman"/>
          <w:color w:val="0070C0"/>
          <w:sz w:val="24"/>
          <w:szCs w:val="24"/>
        </w:rPr>
        <w:t>surface reflectance</w:t>
      </w:r>
      <w:del w:id="109" w:author="ywang1" w:date="2017-06-28T15:14:00Z">
        <w:r w:rsidRPr="00E676AB" w:rsidDel="003B1CF9">
          <w:rPr>
            <w:rFonts w:ascii="Times New Roman" w:hAnsi="Times New Roman" w:cs="Times New Roman"/>
            <w:color w:val="0070C0"/>
            <w:sz w:val="24"/>
            <w:szCs w:val="24"/>
          </w:rPr>
          <w:delText>)</w:delText>
        </w:r>
      </w:del>
      <w:r w:rsidRPr="00E676AB">
        <w:rPr>
          <w:rFonts w:ascii="Times New Roman" w:hAnsi="Times New Roman" w:cs="Times New Roman"/>
          <w:color w:val="0070C0"/>
          <w:sz w:val="24"/>
          <w:szCs w:val="24"/>
        </w:rPr>
        <w:t xml:space="preserve"> file includes:</w:t>
      </w:r>
    </w:p>
    <w:p w14:paraId="74A445AB" w14:textId="77777777" w:rsidR="00F52EA2" w:rsidRDefault="00F52EA2" w:rsidP="00F52EA2">
      <w:pPr>
        <w:pStyle w:val="Body--Regular"/>
        <w:spacing w:after="120" w:line="240" w:lineRule="auto"/>
        <w:rPr>
          <w:rFonts w:ascii="Times New Roman" w:hAnsi="Times New Roman" w:cs="Times New Roman"/>
          <w:color w:val="auto"/>
          <w:sz w:val="24"/>
          <w:szCs w:val="24"/>
        </w:rPr>
      </w:pPr>
      <w:r>
        <w:rPr>
          <w:rFonts w:ascii="Times New Roman" w:hAnsi="Times New Roman" w:cs="Times New Roman"/>
          <w:color w:val="auto"/>
          <w:sz w:val="24"/>
          <w:szCs w:val="24"/>
        </w:rPr>
        <w:t>Over land</w:t>
      </w:r>
      <w:r w:rsidR="00F649CE">
        <w:rPr>
          <w:rFonts w:ascii="Times New Roman" w:hAnsi="Times New Roman" w:cs="Times New Roman"/>
          <w:color w:val="auto"/>
          <w:sz w:val="24"/>
          <w:szCs w:val="24"/>
        </w:rPr>
        <w:t xml:space="preserve"> (for solar zenith angles below 80</w:t>
      </w:r>
      <w:r w:rsidR="00F649CE">
        <w:rPr>
          <w:rFonts w:ascii="Times New Roman" w:hAnsi="Times New Roman" w:cs="Times New Roman"/>
          <w:color w:val="auto"/>
          <w:sz w:val="24"/>
          <w:szCs w:val="24"/>
        </w:rPr>
        <w:sym w:font="Symbol" w:char="F0B0"/>
      </w:r>
      <w:r w:rsidR="00F649CE">
        <w:rPr>
          <w:rFonts w:ascii="Times New Roman" w:hAnsi="Times New Roman" w:cs="Times New Roman"/>
          <w:color w:val="auto"/>
          <w:sz w:val="24"/>
          <w:szCs w:val="24"/>
        </w:rPr>
        <w:t>)</w:t>
      </w:r>
      <w:r>
        <w:rPr>
          <w:rFonts w:ascii="Times New Roman" w:hAnsi="Times New Roman" w:cs="Times New Roman"/>
          <w:color w:val="auto"/>
          <w:sz w:val="24"/>
          <w:szCs w:val="24"/>
        </w:rPr>
        <w:t>:</w:t>
      </w:r>
    </w:p>
    <w:p w14:paraId="5D11AA21" w14:textId="77777777" w:rsidR="00F52EA2" w:rsidRDefault="00F52EA2" w:rsidP="00F52EA2">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1km BRF (surface reflectance)</w:t>
      </w:r>
      <w:r>
        <w:rPr>
          <w:rFonts w:ascii="Times New Roman" w:hAnsi="Times New Roman" w:cs="Times New Roman"/>
          <w:color w:val="auto"/>
          <w:sz w:val="24"/>
          <w:szCs w:val="24"/>
        </w:rPr>
        <w:t xml:space="preserve"> in MODIS land and unsaturated ocean bands B1-B12. It is produced in cloud-free and clear-to-moderately turbid (AO</w:t>
      </w:r>
      <w:r w:rsidR="00C57E99">
        <w:rPr>
          <w:rFonts w:ascii="Times New Roman" w:hAnsi="Times New Roman" w:cs="Times New Roman"/>
          <w:color w:val="auto"/>
          <w:sz w:val="24"/>
          <w:szCs w:val="24"/>
        </w:rPr>
        <w:t>D</w:t>
      </w:r>
      <w:r w:rsidR="00F649CE" w:rsidRPr="00F649CE">
        <w:rPr>
          <w:rFonts w:ascii="Times New Roman" w:hAnsi="Times New Roman" w:cs="Times New Roman"/>
          <w:color w:val="auto"/>
          <w:sz w:val="24"/>
          <w:szCs w:val="24"/>
          <w:vertAlign w:val="subscript"/>
        </w:rPr>
        <w:t>0.47</w:t>
      </w:r>
      <w:r>
        <w:rPr>
          <w:rFonts w:ascii="Times New Roman" w:hAnsi="Times New Roman" w:cs="Times New Roman"/>
          <w:color w:val="auto"/>
          <w:sz w:val="24"/>
          <w:szCs w:val="24"/>
        </w:rPr>
        <w:t>&lt;1.5) conditions</w:t>
      </w:r>
      <w:r w:rsidR="00F649CE">
        <w:rPr>
          <w:rFonts w:ascii="Times New Roman" w:hAnsi="Times New Roman" w:cs="Times New Roman"/>
          <w:color w:val="auto"/>
          <w:sz w:val="24"/>
          <w:szCs w:val="24"/>
        </w:rPr>
        <w:t>;</w:t>
      </w:r>
    </w:p>
    <w:p w14:paraId="09B89B51" w14:textId="77777777" w:rsidR="00F52EA2" w:rsidRDefault="00F649CE" w:rsidP="00F52EA2">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 xml:space="preserve">500m BRF, </w:t>
      </w:r>
      <w:r w:rsidRPr="00F649CE">
        <w:rPr>
          <w:rFonts w:ascii="Times New Roman" w:hAnsi="Times New Roman" w:cs="Times New Roman"/>
          <w:color w:val="auto"/>
          <w:sz w:val="24"/>
          <w:szCs w:val="24"/>
        </w:rPr>
        <w:t>nested in 1km grid,</w:t>
      </w:r>
      <w:r>
        <w:rPr>
          <w:rFonts w:ascii="Times New Roman" w:hAnsi="Times New Roman" w:cs="Times New Roman"/>
          <w:i/>
          <w:color w:val="auto"/>
          <w:sz w:val="24"/>
          <w:szCs w:val="24"/>
        </w:rPr>
        <w:t xml:space="preserve"> </w:t>
      </w:r>
      <w:r>
        <w:rPr>
          <w:rFonts w:ascii="Times New Roman" w:hAnsi="Times New Roman" w:cs="Times New Roman"/>
          <w:color w:val="auto"/>
          <w:sz w:val="24"/>
          <w:szCs w:val="24"/>
        </w:rPr>
        <w:t>in MODIS land bands B1-B7;</w:t>
      </w:r>
    </w:p>
    <w:p w14:paraId="0A2B386A" w14:textId="77777777" w:rsidR="00F649CE" w:rsidRPr="00621620" w:rsidRDefault="00AB74EB" w:rsidP="00F52EA2">
      <w:pPr>
        <w:pStyle w:val="Body--Regular"/>
        <w:numPr>
          <w:ilvl w:val="0"/>
          <w:numId w:val="7"/>
        </w:numPr>
        <w:spacing w:after="120" w:line="240" w:lineRule="auto"/>
        <w:rPr>
          <w:rFonts w:ascii="Times New Roman" w:hAnsi="Times New Roman" w:cs="Times New Roman"/>
          <w:color w:val="auto"/>
          <w:sz w:val="24"/>
          <w:szCs w:val="24"/>
        </w:rPr>
      </w:pPr>
      <w:r w:rsidRPr="00AB74EB">
        <w:rPr>
          <w:rFonts w:ascii="Times New Roman" w:hAnsi="Times New Roman" w:cs="Times New Roman"/>
          <w:i/>
          <w:color w:val="auto"/>
          <w:sz w:val="24"/>
          <w:szCs w:val="24"/>
        </w:rPr>
        <w:t>1km BRF uncertainty (</w:t>
      </w:r>
      <w:proofErr w:type="spellStart"/>
      <w:r w:rsidRPr="00AB74EB">
        <w:rPr>
          <w:rFonts w:ascii="Times New Roman" w:hAnsi="Times New Roman" w:cs="Times New Roman"/>
          <w:i/>
          <w:color w:val="auto"/>
          <w:sz w:val="24"/>
          <w:szCs w:val="24"/>
        </w:rPr>
        <w:t>Sigma_BRFn</w:t>
      </w:r>
      <w:proofErr w:type="spellEnd"/>
      <w:r w:rsidRPr="00AB74EB">
        <w:rPr>
          <w:rFonts w:ascii="Times New Roman" w:hAnsi="Times New Roman" w:cs="Times New Roman"/>
          <w:i/>
          <w:color w:val="auto"/>
          <w:sz w:val="24"/>
          <w:szCs w:val="24"/>
        </w:rPr>
        <w:t>)</w:t>
      </w:r>
      <w:r>
        <w:rPr>
          <w:rFonts w:ascii="Times New Roman" w:hAnsi="Times New Roman" w:cs="Times New Roman"/>
          <w:color w:val="auto"/>
          <w:sz w:val="24"/>
          <w:szCs w:val="24"/>
        </w:rPr>
        <w:t xml:space="preserve"> in MODIS Red (B1) and NIR (B2) bands. BRF </w:t>
      </w:r>
      <w:r>
        <w:rPr>
          <w:rFonts w:ascii="Times New Roman" w:hAnsi="Times New Roman" w:cs="Times New Roman"/>
          <w:color w:val="auto"/>
          <w:sz w:val="24"/>
          <w:szCs w:val="24"/>
        </w:rPr>
        <w:lastRenderedPageBreak/>
        <w:t>uncertainty is required for higher level land algorithms, such as LAI/FPAR (</w:t>
      </w:r>
      <w:r w:rsidRPr="00AB74EB">
        <w:rPr>
          <w:rFonts w:ascii="Times New Roman" w:hAnsi="Times New Roman" w:cs="Times New Roman"/>
          <w:i/>
          <w:color w:val="auto"/>
          <w:sz w:val="24"/>
          <w:szCs w:val="24"/>
        </w:rPr>
        <w:t xml:space="preserve">Chen, </w:t>
      </w:r>
      <w:proofErr w:type="spellStart"/>
      <w:r w:rsidRPr="00AB74EB">
        <w:rPr>
          <w:rFonts w:ascii="Times New Roman" w:hAnsi="Times New Roman" w:cs="Times New Roman"/>
          <w:i/>
          <w:color w:val="auto"/>
          <w:sz w:val="24"/>
          <w:szCs w:val="24"/>
        </w:rPr>
        <w:t>Knyazikhin</w:t>
      </w:r>
      <w:proofErr w:type="spellEnd"/>
      <w:r w:rsidRPr="00AB74EB">
        <w:rPr>
          <w:rFonts w:ascii="Times New Roman" w:hAnsi="Times New Roman" w:cs="Times New Roman"/>
          <w:i/>
          <w:color w:val="auto"/>
          <w:sz w:val="24"/>
          <w:szCs w:val="24"/>
        </w:rPr>
        <w:t xml:space="preserve"> et al.</w:t>
      </w:r>
      <w:r>
        <w:rPr>
          <w:rFonts w:ascii="Times New Roman" w:hAnsi="Times New Roman" w:cs="Times New Roman"/>
          <w:color w:val="auto"/>
          <w:sz w:val="24"/>
          <w:szCs w:val="24"/>
        </w:rPr>
        <w:t>, 2017)</w:t>
      </w:r>
      <w:r w:rsidR="00D46347">
        <w:rPr>
          <w:rFonts w:ascii="Times New Roman" w:hAnsi="Times New Roman" w:cs="Times New Roman"/>
          <w:color w:val="auto"/>
          <w:sz w:val="24"/>
          <w:szCs w:val="24"/>
        </w:rPr>
        <w:t>, global model a</w:t>
      </w:r>
      <w:r>
        <w:rPr>
          <w:rFonts w:ascii="Times New Roman" w:hAnsi="Times New Roman"/>
          <w:sz w:val="24"/>
          <w:szCs w:val="24"/>
        </w:rPr>
        <w:t>ssimilation</w:t>
      </w:r>
      <w:r w:rsidR="00D46347">
        <w:rPr>
          <w:rFonts w:ascii="Times New Roman" w:hAnsi="Times New Roman"/>
          <w:sz w:val="24"/>
          <w:szCs w:val="24"/>
        </w:rPr>
        <w:t xml:space="preserve"> etc.</w:t>
      </w:r>
      <w:r>
        <w:rPr>
          <w:rFonts w:ascii="Times New Roman" w:hAnsi="Times New Roman"/>
          <w:sz w:val="24"/>
          <w:szCs w:val="24"/>
        </w:rPr>
        <w:t xml:space="preserve"> </w:t>
      </w:r>
      <w:r w:rsidR="00CD2467">
        <w:rPr>
          <w:rFonts w:ascii="Times New Roman" w:hAnsi="Times New Roman"/>
          <w:sz w:val="24"/>
          <w:szCs w:val="24"/>
        </w:rPr>
        <w:t>We</w:t>
      </w:r>
      <w:r>
        <w:rPr>
          <w:rFonts w:ascii="Times New Roman" w:hAnsi="Times New Roman"/>
          <w:sz w:val="24"/>
          <w:szCs w:val="24"/>
        </w:rPr>
        <w:t xml:space="preserve"> define</w:t>
      </w:r>
      <w:r w:rsidR="00CD2467">
        <w:rPr>
          <w:rFonts w:ascii="Times New Roman" w:hAnsi="Times New Roman"/>
          <w:sz w:val="24"/>
          <w:szCs w:val="24"/>
        </w:rPr>
        <w:t xml:space="preserve"> it</w:t>
      </w:r>
      <w:r>
        <w:rPr>
          <w:rFonts w:ascii="Times New Roman" w:hAnsi="Times New Roman"/>
          <w:sz w:val="24"/>
          <w:szCs w:val="24"/>
        </w:rPr>
        <w:t xml:space="preserve"> as </w:t>
      </w:r>
      <w:r w:rsidR="00CD2467">
        <w:rPr>
          <w:rFonts w:ascii="Times New Roman" w:hAnsi="Times New Roman"/>
          <w:sz w:val="24"/>
          <w:szCs w:val="24"/>
        </w:rPr>
        <w:t xml:space="preserve">a </w:t>
      </w:r>
      <w:r>
        <w:rPr>
          <w:rFonts w:ascii="Times New Roman" w:hAnsi="Times New Roman"/>
          <w:sz w:val="24"/>
          <w:szCs w:val="24"/>
        </w:rPr>
        <w:t xml:space="preserve">standard deviation of the geometrically normalized </w:t>
      </w:r>
      <w:proofErr w:type="spellStart"/>
      <w:r>
        <w:rPr>
          <w:rFonts w:ascii="Times New Roman" w:hAnsi="Times New Roman"/>
          <w:sz w:val="24"/>
          <w:szCs w:val="24"/>
        </w:rPr>
        <w:t>BRFn</w:t>
      </w:r>
      <w:proofErr w:type="spellEnd"/>
      <w:r>
        <w:rPr>
          <w:rFonts w:ascii="Times New Roman" w:hAnsi="Times New Roman"/>
          <w:sz w:val="24"/>
          <w:szCs w:val="24"/>
        </w:rPr>
        <w:t xml:space="preserve"> over 16-day period under assumption that surface is stable or changes linearly in time. As such, this is the most conservative estimate of uncertainty which includes contribution from</w:t>
      </w:r>
      <w:r w:rsidR="00D46347">
        <w:rPr>
          <w:rFonts w:ascii="Times New Roman" w:hAnsi="Times New Roman"/>
          <w:sz w:val="24"/>
          <w:szCs w:val="24"/>
        </w:rPr>
        <w:t xml:space="preserve"> gridding,</w:t>
      </w:r>
      <w:r>
        <w:rPr>
          <w:rFonts w:ascii="Times New Roman" w:hAnsi="Times New Roman"/>
          <w:sz w:val="24"/>
          <w:szCs w:val="24"/>
        </w:rPr>
        <w:t xml:space="preserve"> undetected clouds, errors of atmospheric correction</w:t>
      </w:r>
      <w:r w:rsidR="00CD2467">
        <w:rPr>
          <w:rFonts w:ascii="Times New Roman" w:hAnsi="Times New Roman"/>
          <w:sz w:val="24"/>
          <w:szCs w:val="24"/>
        </w:rPr>
        <w:t xml:space="preserve"> including those from aerosol retrievals</w:t>
      </w:r>
      <w:r>
        <w:rPr>
          <w:rFonts w:ascii="Times New Roman" w:hAnsi="Times New Roman"/>
          <w:sz w:val="24"/>
          <w:szCs w:val="24"/>
        </w:rPr>
        <w:t xml:space="preserve">, and of surface change when reflectance change is non-linear over time. As one can see, this definition of uncertainty is much broader than the one that may come from “theoretical” considerations, but it is also much more realistic. </w:t>
      </w:r>
      <w:proofErr w:type="spellStart"/>
      <w:r>
        <w:rPr>
          <w:rFonts w:ascii="Times New Roman" w:hAnsi="Times New Roman"/>
          <w:sz w:val="24"/>
          <w:szCs w:val="24"/>
        </w:rPr>
        <w:t>Sigma_BRFn</w:t>
      </w:r>
      <w:proofErr w:type="spellEnd"/>
      <w:r>
        <w:rPr>
          <w:rFonts w:ascii="Times New Roman" w:hAnsi="Times New Roman"/>
          <w:sz w:val="24"/>
          <w:szCs w:val="24"/>
        </w:rPr>
        <w:t xml:space="preserve"> in the Red band can serve as a proxy of uncertainty at shorter wavelengths, where the surface is generally darker, and the NIR value can be a proxy for the longer wavelengths with high surface reflectance.</w:t>
      </w:r>
    </w:p>
    <w:p w14:paraId="371FE0A6" w14:textId="77777777" w:rsidR="00621620" w:rsidRPr="00621620" w:rsidRDefault="00621620" w:rsidP="00621620">
      <w:pPr>
        <w:pStyle w:val="Body--Regular"/>
        <w:spacing w:after="120" w:line="240" w:lineRule="auto"/>
        <w:ind w:left="360" w:firstLine="0"/>
        <w:rPr>
          <w:rFonts w:ascii="Times New Roman" w:hAnsi="Times New Roman" w:cs="Times New Roman"/>
          <w:color w:val="auto"/>
          <w:sz w:val="24"/>
          <w:szCs w:val="24"/>
        </w:rPr>
      </w:pPr>
      <w:r>
        <w:rPr>
          <w:rFonts w:ascii="Times New Roman" w:hAnsi="Times New Roman" w:cs="Times New Roman"/>
          <w:color w:val="auto"/>
          <w:sz w:val="24"/>
          <w:szCs w:val="24"/>
        </w:rPr>
        <w:t>When snow is detected, we also compute snow grain size (diameter, in mm) which governs spectral snow albedo for pure snow, and sub-pixel snow fraction. The algorithm is based on a linear mixture model of spectral snow reflectance (</w:t>
      </w:r>
      <w:r w:rsidRPr="00C16603">
        <w:rPr>
          <w:rFonts w:ascii="Times New Roman" w:hAnsi="Times New Roman" w:cs="Times New Roman"/>
          <w:i/>
          <w:color w:val="auto"/>
          <w:sz w:val="24"/>
          <w:szCs w:val="24"/>
        </w:rPr>
        <w:t>Lyapustin et al.</w:t>
      </w:r>
      <w:r>
        <w:rPr>
          <w:rFonts w:ascii="Times New Roman" w:hAnsi="Times New Roman" w:cs="Times New Roman"/>
          <w:color w:val="auto"/>
          <w:sz w:val="24"/>
          <w:szCs w:val="24"/>
        </w:rPr>
        <w:t xml:space="preserve">, 2010) and pure land spectral BRDF for every land grid cell. Processing uses minimization </w:t>
      </w:r>
      <w:r w:rsidR="00CD2467">
        <w:rPr>
          <w:rFonts w:ascii="Times New Roman" w:hAnsi="Times New Roman" w:cs="Times New Roman"/>
          <w:color w:val="auto"/>
          <w:sz w:val="24"/>
          <w:szCs w:val="24"/>
        </w:rPr>
        <w:t>of</w:t>
      </w:r>
      <w:r>
        <w:rPr>
          <w:rFonts w:ascii="Times New Roman" w:hAnsi="Times New Roman" w:cs="Times New Roman"/>
          <w:color w:val="auto"/>
          <w:sz w:val="24"/>
          <w:szCs w:val="24"/>
        </w:rPr>
        <w:t xml:space="preserve"> MODIS</w:t>
      </w:r>
      <w:r w:rsidR="00CD2467">
        <w:rPr>
          <w:rFonts w:ascii="Times New Roman" w:hAnsi="Times New Roman" w:cs="Times New Roman"/>
          <w:color w:val="auto"/>
          <w:sz w:val="24"/>
          <w:szCs w:val="24"/>
        </w:rPr>
        <w:t xml:space="preserve"> reflectance</w:t>
      </w:r>
      <w:r>
        <w:rPr>
          <w:rFonts w:ascii="Times New Roman" w:hAnsi="Times New Roman" w:cs="Times New Roman"/>
          <w:color w:val="auto"/>
          <w:sz w:val="24"/>
          <w:szCs w:val="24"/>
        </w:rPr>
        <w:t xml:space="preserve"> </w:t>
      </w:r>
      <w:r w:rsidR="00CD2467">
        <w:rPr>
          <w:rFonts w:ascii="Times New Roman" w:hAnsi="Times New Roman" w:cs="Times New Roman"/>
          <w:color w:val="auto"/>
          <w:sz w:val="24"/>
          <w:szCs w:val="24"/>
        </w:rPr>
        <w:t>in band</w:t>
      </w:r>
      <w:r>
        <w:rPr>
          <w:rFonts w:ascii="Times New Roman" w:hAnsi="Times New Roman" w:cs="Times New Roman"/>
          <w:color w:val="auto"/>
          <w:sz w:val="24"/>
          <w:szCs w:val="24"/>
        </w:rPr>
        <w:t>s B1, B5, B7. The residual between the best fit and MODIS observations in B1</w:t>
      </w:r>
      <w:proofErr w:type="gramStart"/>
      <w:r>
        <w:rPr>
          <w:rFonts w:ascii="Times New Roman" w:hAnsi="Times New Roman" w:cs="Times New Roman"/>
          <w:color w:val="auto"/>
          <w:sz w:val="24"/>
          <w:szCs w:val="24"/>
        </w:rPr>
        <w:t>,B5,B7</w:t>
      </w:r>
      <w:proofErr w:type="gramEnd"/>
      <w:r>
        <w:rPr>
          <w:rFonts w:ascii="Times New Roman" w:hAnsi="Times New Roman" w:cs="Times New Roman"/>
          <w:color w:val="auto"/>
          <w:sz w:val="24"/>
          <w:szCs w:val="24"/>
        </w:rPr>
        <w:t xml:space="preserve"> is reported in parameter </w:t>
      </w:r>
      <w:proofErr w:type="spellStart"/>
      <w:r>
        <w:rPr>
          <w:rFonts w:ascii="Times New Roman" w:hAnsi="Times New Roman" w:cs="Times New Roman"/>
          <w:color w:val="auto"/>
          <w:sz w:val="24"/>
          <w:szCs w:val="24"/>
        </w:rPr>
        <w:t>Snow_Fit</w:t>
      </w:r>
      <w:proofErr w:type="spellEnd"/>
      <w:r w:rsidRPr="00621620">
        <w:rPr>
          <w:rFonts w:ascii="Times New Roman" w:hAnsi="Times New Roman" w:cs="Times New Roman"/>
          <w:color w:val="auto"/>
          <w:sz w:val="24"/>
          <w:szCs w:val="24"/>
        </w:rPr>
        <w:t>:</w:t>
      </w:r>
    </w:p>
    <w:p w14:paraId="5CFA053D" w14:textId="77777777" w:rsidR="00D46347" w:rsidRDefault="00621620" w:rsidP="00F52EA2">
      <w:pPr>
        <w:pStyle w:val="Body--Regular"/>
        <w:numPr>
          <w:ilvl w:val="0"/>
          <w:numId w:val="7"/>
        </w:numPr>
        <w:spacing w:after="120" w:line="240" w:lineRule="auto"/>
        <w:rPr>
          <w:rFonts w:ascii="Times New Roman" w:hAnsi="Times New Roman" w:cs="Times New Roman"/>
          <w:color w:val="auto"/>
          <w:sz w:val="24"/>
          <w:szCs w:val="24"/>
        </w:rPr>
      </w:pPr>
      <w:r w:rsidRPr="00621620">
        <w:rPr>
          <w:rFonts w:ascii="Times New Roman" w:hAnsi="Times New Roman" w:cs="Times New Roman"/>
          <w:i/>
          <w:color w:val="auto"/>
          <w:sz w:val="24"/>
          <w:szCs w:val="24"/>
        </w:rPr>
        <w:t>Snow grain size</w:t>
      </w:r>
      <w:r>
        <w:rPr>
          <w:rFonts w:ascii="Times New Roman" w:hAnsi="Times New Roman" w:cs="Times New Roman"/>
          <w:color w:val="auto"/>
          <w:sz w:val="24"/>
          <w:szCs w:val="24"/>
        </w:rPr>
        <w:t xml:space="preserve"> (diameter, in mm) at 1km;</w:t>
      </w:r>
    </w:p>
    <w:p w14:paraId="7EA7D331" w14:textId="77777777" w:rsidR="00621620" w:rsidRDefault="00621620" w:rsidP="00F52EA2">
      <w:pPr>
        <w:pStyle w:val="Body--Regular"/>
        <w:numPr>
          <w:ilvl w:val="0"/>
          <w:numId w:val="7"/>
        </w:numPr>
        <w:spacing w:after="120" w:line="240" w:lineRule="auto"/>
        <w:rPr>
          <w:rFonts w:ascii="Times New Roman" w:hAnsi="Times New Roman" w:cs="Times New Roman"/>
          <w:color w:val="auto"/>
          <w:sz w:val="24"/>
          <w:szCs w:val="24"/>
        </w:rPr>
      </w:pPr>
      <w:r w:rsidRPr="00621620">
        <w:rPr>
          <w:rFonts w:ascii="Times New Roman" w:hAnsi="Times New Roman" w:cs="Times New Roman"/>
          <w:i/>
          <w:color w:val="auto"/>
          <w:sz w:val="24"/>
          <w:szCs w:val="24"/>
        </w:rPr>
        <w:t>Sub-pixel snow fraction</w:t>
      </w:r>
      <w:r>
        <w:rPr>
          <w:rFonts w:ascii="Times New Roman" w:hAnsi="Times New Roman" w:cs="Times New Roman"/>
          <w:color w:val="auto"/>
          <w:sz w:val="24"/>
          <w:szCs w:val="24"/>
        </w:rPr>
        <w:t xml:space="preserve"> (range 0-1) at 1km;</w:t>
      </w:r>
    </w:p>
    <w:p w14:paraId="075DFD6F" w14:textId="77777777" w:rsidR="00621620" w:rsidRDefault="00621620" w:rsidP="00F52EA2">
      <w:pPr>
        <w:pStyle w:val="Body--Regular"/>
        <w:numPr>
          <w:ilvl w:val="0"/>
          <w:numId w:val="7"/>
        </w:numPr>
        <w:spacing w:after="120" w:line="240" w:lineRule="auto"/>
        <w:rPr>
          <w:rFonts w:ascii="Times New Roman" w:hAnsi="Times New Roman" w:cs="Times New Roman"/>
          <w:color w:val="auto"/>
          <w:sz w:val="24"/>
          <w:szCs w:val="24"/>
        </w:rPr>
      </w:pPr>
      <w:r w:rsidRPr="00621620">
        <w:rPr>
          <w:rFonts w:ascii="Times New Roman" w:hAnsi="Times New Roman" w:cs="Times New Roman"/>
          <w:i/>
          <w:color w:val="auto"/>
          <w:sz w:val="24"/>
          <w:szCs w:val="24"/>
        </w:rPr>
        <w:t>Snow Fit</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rmse</w:t>
      </w:r>
      <w:proofErr w:type="spellEnd"/>
      <w:r>
        <w:rPr>
          <w:rFonts w:ascii="Times New Roman" w:hAnsi="Times New Roman" w:cs="Times New Roman"/>
          <w:color w:val="auto"/>
          <w:sz w:val="24"/>
          <w:szCs w:val="24"/>
        </w:rPr>
        <w:t xml:space="preserve"> for the best fit and MODIS observations in B1</w:t>
      </w:r>
      <w:proofErr w:type="gramStart"/>
      <w:r>
        <w:rPr>
          <w:rFonts w:ascii="Times New Roman" w:hAnsi="Times New Roman" w:cs="Times New Roman"/>
          <w:color w:val="auto"/>
          <w:sz w:val="24"/>
          <w:szCs w:val="24"/>
        </w:rPr>
        <w:t>,B5,B7</w:t>
      </w:r>
      <w:proofErr w:type="gramEnd"/>
      <w:r>
        <w:rPr>
          <w:rFonts w:ascii="Times New Roman" w:hAnsi="Times New Roman" w:cs="Times New Roman"/>
          <w:color w:val="auto"/>
          <w:sz w:val="24"/>
          <w:szCs w:val="24"/>
        </w:rPr>
        <w:t>) at 1km.</w:t>
      </w:r>
    </w:p>
    <w:p w14:paraId="3BD03DE7" w14:textId="77777777" w:rsidR="00621620" w:rsidRDefault="00621620" w:rsidP="00621620">
      <w:pPr>
        <w:pStyle w:val="Body--Regular"/>
        <w:spacing w:after="120" w:line="240" w:lineRule="auto"/>
        <w:ind w:left="36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View Geometry and Kernels of RTLS BRDF model </w:t>
      </w:r>
      <w:r w:rsidRPr="00E676AB">
        <w:rPr>
          <w:rFonts w:ascii="Times New Roman" w:hAnsi="Times New Roman" w:cs="Times New Roman"/>
          <w:i/>
          <w:color w:val="auto"/>
          <w:sz w:val="24"/>
          <w:szCs w:val="24"/>
        </w:rPr>
        <w:t>at 5km</w:t>
      </w:r>
      <w:r>
        <w:rPr>
          <w:rFonts w:ascii="Times New Roman" w:hAnsi="Times New Roman" w:cs="Times New Roman"/>
          <w:color w:val="auto"/>
          <w:sz w:val="24"/>
          <w:szCs w:val="24"/>
        </w:rPr>
        <w:t>:</w:t>
      </w:r>
    </w:p>
    <w:p w14:paraId="3EE391B2" w14:textId="77777777" w:rsidR="00621620" w:rsidRDefault="00621620" w:rsidP="00621620">
      <w:pPr>
        <w:pStyle w:val="Body--Regular"/>
        <w:numPr>
          <w:ilvl w:val="0"/>
          <w:numId w:val="7"/>
        </w:numPr>
        <w:spacing w:after="120" w:line="240" w:lineRule="auto"/>
        <w:rPr>
          <w:rFonts w:ascii="Times New Roman" w:hAnsi="Times New Roman" w:cs="Times New Roman"/>
          <w:color w:val="auto"/>
          <w:sz w:val="24"/>
          <w:szCs w:val="24"/>
        </w:rPr>
      </w:pPr>
      <w:r w:rsidRPr="002C0B1F">
        <w:rPr>
          <w:rFonts w:ascii="Times New Roman" w:hAnsi="Times New Roman" w:cs="Times New Roman"/>
          <w:i/>
          <w:color w:val="auto"/>
          <w:sz w:val="24"/>
          <w:szCs w:val="24"/>
        </w:rPr>
        <w:t xml:space="preserve">Cosines of Solar and View zenith angles, relative azimuth, </w:t>
      </w:r>
      <w:r w:rsidR="002C0B1F" w:rsidRPr="002C0B1F">
        <w:rPr>
          <w:rFonts w:ascii="Times New Roman" w:hAnsi="Times New Roman" w:cs="Times New Roman"/>
          <w:i/>
          <w:color w:val="auto"/>
          <w:sz w:val="24"/>
          <w:szCs w:val="24"/>
        </w:rPr>
        <w:t>Sun azimuth (SAZ), sensor view azimuth (VAZ),</w:t>
      </w:r>
      <w:r w:rsidRPr="002C0B1F">
        <w:rPr>
          <w:rFonts w:ascii="Times New Roman" w:hAnsi="Times New Roman" w:cs="Times New Roman"/>
          <w:i/>
          <w:color w:val="auto"/>
          <w:sz w:val="24"/>
          <w:szCs w:val="24"/>
        </w:rPr>
        <w:t xml:space="preserve"> scattering angle and glint angle</w:t>
      </w:r>
      <w:r>
        <w:rPr>
          <w:rFonts w:ascii="Times New Roman" w:hAnsi="Times New Roman" w:cs="Times New Roman"/>
          <w:color w:val="auto"/>
          <w:sz w:val="24"/>
          <w:szCs w:val="24"/>
        </w:rPr>
        <w:t>.</w:t>
      </w:r>
    </w:p>
    <w:p w14:paraId="3B593E25" w14:textId="77777777" w:rsidR="002C0B1F" w:rsidRPr="002C0B1F" w:rsidRDefault="002C0B1F" w:rsidP="002C0B1F">
      <w:pPr>
        <w:pStyle w:val="ListParagraph"/>
        <w:numPr>
          <w:ilvl w:val="0"/>
          <w:numId w:val="7"/>
        </w:numPr>
        <w:spacing w:line="240" w:lineRule="auto"/>
        <w:jc w:val="both"/>
        <w:rPr>
          <w:rFonts w:ascii="Times New Roman" w:hAnsi="Times New Roman"/>
          <w:sz w:val="24"/>
          <w:szCs w:val="24"/>
        </w:rPr>
      </w:pPr>
      <w:r w:rsidRPr="002C0B1F">
        <w:rPr>
          <w:rFonts w:ascii="Times New Roman" w:hAnsi="Times New Roman"/>
          <w:i/>
          <w:sz w:val="24"/>
          <w:szCs w:val="24"/>
        </w:rPr>
        <w:t xml:space="preserve">Volumetric </w:t>
      </w:r>
      <w:r w:rsidRPr="002C0B1F">
        <w:rPr>
          <w:rFonts w:ascii="Times New Roman" w:hAnsi="Times New Roman"/>
          <w:sz w:val="24"/>
          <w:szCs w:val="24"/>
        </w:rPr>
        <w:t>(F</w:t>
      </w:r>
      <w:r w:rsidRPr="002C0B1F">
        <w:rPr>
          <w:rFonts w:ascii="Times New Roman" w:hAnsi="Times New Roman"/>
          <w:sz w:val="24"/>
          <w:szCs w:val="24"/>
          <w:vertAlign w:val="subscript"/>
        </w:rPr>
        <w:t>0v</w:t>
      </w:r>
      <w:r w:rsidRPr="002C0B1F">
        <w:rPr>
          <w:rFonts w:ascii="Times New Roman" w:hAnsi="Times New Roman"/>
          <w:sz w:val="24"/>
          <w:szCs w:val="24"/>
        </w:rPr>
        <w:t>)</w:t>
      </w:r>
      <w:r w:rsidRPr="002C0B1F">
        <w:rPr>
          <w:rFonts w:ascii="Times New Roman" w:hAnsi="Times New Roman"/>
          <w:i/>
          <w:sz w:val="24"/>
          <w:szCs w:val="24"/>
        </w:rPr>
        <w:t xml:space="preserve"> and geometric-optics </w:t>
      </w:r>
      <w:r w:rsidRPr="002C0B1F">
        <w:rPr>
          <w:rFonts w:ascii="Times New Roman" w:hAnsi="Times New Roman"/>
          <w:sz w:val="24"/>
          <w:szCs w:val="24"/>
        </w:rPr>
        <w:t>(F</w:t>
      </w:r>
      <w:r w:rsidRPr="002C0B1F">
        <w:rPr>
          <w:rFonts w:ascii="Times New Roman" w:hAnsi="Times New Roman"/>
          <w:sz w:val="24"/>
          <w:szCs w:val="24"/>
          <w:vertAlign w:val="subscript"/>
        </w:rPr>
        <w:t>0g</w:t>
      </w:r>
      <w:r w:rsidRPr="002C0B1F">
        <w:rPr>
          <w:rFonts w:ascii="Times New Roman" w:hAnsi="Times New Roman"/>
          <w:sz w:val="24"/>
          <w:szCs w:val="24"/>
        </w:rPr>
        <w:t>)</w:t>
      </w:r>
      <w:r w:rsidRPr="002C0B1F">
        <w:rPr>
          <w:rFonts w:ascii="Times New Roman" w:hAnsi="Times New Roman"/>
          <w:i/>
          <w:sz w:val="24"/>
          <w:szCs w:val="24"/>
        </w:rPr>
        <w:t xml:space="preserve"> kernels of RTLS model</w:t>
      </w:r>
      <w:r w:rsidRPr="002C0B1F">
        <w:rPr>
          <w:rFonts w:ascii="Times New Roman" w:hAnsi="Times New Roman"/>
          <w:sz w:val="24"/>
          <w:szCs w:val="24"/>
        </w:rPr>
        <w:t xml:space="preserve"> for the observation geometry. Kernels are provided for geometric- (or BRDF-) normalization of spectral BRFs, which is needed in many tasks, such as change detection, geophysical and calibration </w:t>
      </w:r>
      <w:r w:rsidR="00AF0CC4">
        <w:rPr>
          <w:rFonts w:ascii="Times New Roman" w:hAnsi="Times New Roman"/>
          <w:sz w:val="24"/>
          <w:szCs w:val="24"/>
        </w:rPr>
        <w:t xml:space="preserve">trend </w:t>
      </w:r>
      <w:r w:rsidRPr="002C0B1F">
        <w:rPr>
          <w:rFonts w:ascii="Times New Roman" w:hAnsi="Times New Roman"/>
          <w:sz w:val="24"/>
          <w:szCs w:val="24"/>
        </w:rPr>
        <w:t xml:space="preserve">analysis (e.g., </w:t>
      </w:r>
      <w:r w:rsidRPr="002C0B1F">
        <w:rPr>
          <w:rFonts w:ascii="Times New Roman" w:hAnsi="Times New Roman"/>
          <w:i/>
          <w:sz w:val="24"/>
          <w:szCs w:val="24"/>
        </w:rPr>
        <w:t>Lyapustin et al</w:t>
      </w:r>
      <w:r w:rsidRPr="002C0B1F">
        <w:rPr>
          <w:rFonts w:ascii="Times New Roman" w:hAnsi="Times New Roman"/>
          <w:sz w:val="24"/>
          <w:szCs w:val="24"/>
        </w:rPr>
        <w:t>.,</w:t>
      </w:r>
      <w:r>
        <w:rPr>
          <w:rFonts w:ascii="Times New Roman" w:hAnsi="Times New Roman"/>
          <w:sz w:val="24"/>
          <w:szCs w:val="24"/>
        </w:rPr>
        <w:t xml:space="preserve"> 2012;</w:t>
      </w:r>
      <w:r w:rsidRPr="002C0B1F">
        <w:rPr>
          <w:rFonts w:ascii="Times New Roman" w:hAnsi="Times New Roman"/>
          <w:sz w:val="24"/>
          <w:szCs w:val="24"/>
        </w:rPr>
        <w:t xml:space="preserve"> 2014) etc. Then, the BRDF (or geometry)-normalization can be done using spectral BRDF kernel weights {</w:t>
      </w:r>
      <w:proofErr w:type="spellStart"/>
      <w:r w:rsidRPr="002C0B1F">
        <w:rPr>
          <w:rFonts w:ascii="Times New Roman" w:hAnsi="Times New Roman"/>
          <w:sz w:val="24"/>
          <w:szCs w:val="24"/>
        </w:rPr>
        <w:t>k</w:t>
      </w:r>
      <w:r w:rsidRPr="002C0B1F">
        <w:rPr>
          <w:rFonts w:ascii="Times New Roman" w:hAnsi="Times New Roman"/>
          <w:sz w:val="24"/>
          <w:szCs w:val="24"/>
          <w:vertAlign w:val="subscript"/>
        </w:rPr>
        <w:t>L</w:t>
      </w:r>
      <w:proofErr w:type="spellEnd"/>
      <w:r w:rsidRPr="002C0B1F">
        <w:rPr>
          <w:rFonts w:ascii="Times New Roman" w:hAnsi="Times New Roman"/>
          <w:sz w:val="24"/>
          <w:szCs w:val="24"/>
        </w:rPr>
        <w:t>, k</w:t>
      </w:r>
      <w:r w:rsidRPr="002C0B1F">
        <w:rPr>
          <w:rFonts w:ascii="Times New Roman" w:hAnsi="Times New Roman"/>
          <w:sz w:val="24"/>
          <w:szCs w:val="24"/>
          <w:vertAlign w:val="subscript"/>
        </w:rPr>
        <w:t>V</w:t>
      </w:r>
      <w:r w:rsidRPr="002C0B1F">
        <w:rPr>
          <w:rFonts w:ascii="Times New Roman" w:hAnsi="Times New Roman"/>
          <w:sz w:val="24"/>
          <w:szCs w:val="24"/>
        </w:rPr>
        <w:t xml:space="preserve">, </w:t>
      </w:r>
      <w:proofErr w:type="spellStart"/>
      <w:r w:rsidRPr="002C0B1F">
        <w:rPr>
          <w:rFonts w:ascii="Times New Roman" w:hAnsi="Times New Roman"/>
          <w:sz w:val="24"/>
          <w:szCs w:val="24"/>
        </w:rPr>
        <w:t>k</w:t>
      </w:r>
      <w:r w:rsidRPr="002C0B1F">
        <w:rPr>
          <w:rFonts w:ascii="Times New Roman" w:hAnsi="Times New Roman"/>
          <w:sz w:val="24"/>
          <w:szCs w:val="24"/>
          <w:vertAlign w:val="subscript"/>
        </w:rPr>
        <w:t>G</w:t>
      </w:r>
      <w:proofErr w:type="spellEnd"/>
      <w:r w:rsidRPr="002C0B1F">
        <w:rPr>
          <w:rFonts w:ascii="Times New Roman" w:hAnsi="Times New Roman"/>
          <w:sz w:val="24"/>
          <w:szCs w:val="24"/>
        </w:rPr>
        <w:t xml:space="preserve">} from file </w:t>
      </w:r>
      <w:r w:rsidR="00AF0CC4">
        <w:rPr>
          <w:rFonts w:ascii="Times New Roman" w:hAnsi="Times New Roman"/>
          <w:sz w:val="24"/>
          <w:szCs w:val="24"/>
        </w:rPr>
        <w:t>MCD19A</w:t>
      </w:r>
      <w:r w:rsidRPr="002C0B1F">
        <w:rPr>
          <w:rFonts w:ascii="Times New Roman" w:hAnsi="Times New Roman"/>
          <w:sz w:val="24"/>
          <w:szCs w:val="24"/>
        </w:rPr>
        <w:t xml:space="preserve">3 based on the following formula (see </w:t>
      </w:r>
      <w:proofErr w:type="spellStart"/>
      <w:r w:rsidRPr="002C0B1F">
        <w:rPr>
          <w:rFonts w:ascii="Times New Roman" w:hAnsi="Times New Roman"/>
          <w:sz w:val="24"/>
          <w:szCs w:val="24"/>
        </w:rPr>
        <w:t>Eqs</w:t>
      </w:r>
      <w:proofErr w:type="spellEnd"/>
      <w:r w:rsidRPr="002C0B1F">
        <w:rPr>
          <w:rFonts w:ascii="Times New Roman" w:hAnsi="Times New Roman"/>
          <w:sz w:val="24"/>
          <w:szCs w:val="24"/>
        </w:rPr>
        <w:t xml:space="preserve">. (6) and (8) from </w:t>
      </w:r>
      <w:r w:rsidRPr="002C0B1F">
        <w:rPr>
          <w:rFonts w:ascii="Times New Roman" w:hAnsi="Times New Roman"/>
          <w:i/>
          <w:sz w:val="24"/>
          <w:szCs w:val="24"/>
        </w:rPr>
        <w:t>Lyapustin et al</w:t>
      </w:r>
      <w:r w:rsidRPr="002C0B1F">
        <w:rPr>
          <w:rFonts w:ascii="Times New Roman" w:hAnsi="Times New Roman"/>
          <w:sz w:val="24"/>
          <w:szCs w:val="24"/>
        </w:rPr>
        <w:t>., 2012):</w:t>
      </w:r>
    </w:p>
    <w:p w14:paraId="69B1DB2B" w14:textId="77777777" w:rsidR="002C0B1F" w:rsidRDefault="002C0B1F" w:rsidP="002C0B1F">
      <w:pPr>
        <w:autoSpaceDE w:val="0"/>
        <w:autoSpaceDN w:val="0"/>
        <w:adjustRightInd w:val="0"/>
        <w:spacing w:after="0" w:line="240" w:lineRule="auto"/>
        <w:ind w:firstLine="720"/>
        <w:jc w:val="both"/>
        <w:rPr>
          <w:rFonts w:ascii="Times New Roman" w:hAnsi="Times New Roman"/>
          <w:sz w:val="24"/>
          <w:szCs w:val="24"/>
        </w:rPr>
      </w:pPr>
      <w:proofErr w:type="spellStart"/>
      <w:r>
        <w:rPr>
          <w:rFonts w:ascii="Times New Roman" w:hAnsi="Times New Roman"/>
          <w:sz w:val="24"/>
          <w:szCs w:val="24"/>
        </w:rPr>
        <w:t>BRF</w:t>
      </w:r>
      <w:r w:rsidRPr="00785E88">
        <w:rPr>
          <w:rFonts w:ascii="Times New Roman" w:hAnsi="Times New Roman"/>
          <w:sz w:val="24"/>
          <w:szCs w:val="24"/>
          <w:vertAlign w:val="subscript"/>
        </w:rPr>
        <w:t>n</w:t>
      </w:r>
      <w:proofErr w:type="spellEnd"/>
      <w:r>
        <w:rPr>
          <w:rFonts w:ascii="Times New Roman" w:hAnsi="Times New Roman"/>
          <w:sz w:val="24"/>
          <w:szCs w:val="24"/>
        </w:rPr>
        <w:t xml:space="preserve"> = BRF * (</w:t>
      </w:r>
      <w:proofErr w:type="spellStart"/>
      <w:r>
        <w:rPr>
          <w:rFonts w:ascii="Times New Roman" w:hAnsi="Times New Roman"/>
          <w:sz w:val="24"/>
          <w:szCs w:val="24"/>
        </w:rPr>
        <w:t>k</w:t>
      </w:r>
      <w:r w:rsidRPr="00942BFB">
        <w:rPr>
          <w:rFonts w:ascii="Times New Roman" w:hAnsi="Times New Roman"/>
          <w:sz w:val="24"/>
          <w:szCs w:val="24"/>
          <w:vertAlign w:val="subscript"/>
        </w:rPr>
        <w:t>L</w:t>
      </w:r>
      <w:proofErr w:type="spellEnd"/>
      <w:r>
        <w:rPr>
          <w:rFonts w:ascii="Times New Roman" w:hAnsi="Times New Roman"/>
          <w:sz w:val="24"/>
          <w:szCs w:val="24"/>
        </w:rPr>
        <w:t xml:space="preserve"> - 0.0458621*k</w:t>
      </w:r>
      <w:r>
        <w:rPr>
          <w:rFonts w:ascii="Times New Roman" w:hAnsi="Times New Roman"/>
          <w:sz w:val="24"/>
          <w:szCs w:val="24"/>
          <w:vertAlign w:val="subscript"/>
        </w:rPr>
        <w:t>V</w:t>
      </w:r>
      <w:r>
        <w:rPr>
          <w:rFonts w:ascii="Times New Roman" w:hAnsi="Times New Roman"/>
          <w:sz w:val="24"/>
          <w:szCs w:val="24"/>
        </w:rPr>
        <w:t xml:space="preserve"> - 1.1068192*</w:t>
      </w:r>
      <w:proofErr w:type="spellStart"/>
      <w:r>
        <w:rPr>
          <w:rFonts w:ascii="Times New Roman" w:hAnsi="Times New Roman"/>
          <w:sz w:val="24"/>
          <w:szCs w:val="24"/>
        </w:rPr>
        <w:t>k</w:t>
      </w:r>
      <w:r>
        <w:rPr>
          <w:rFonts w:ascii="Times New Roman" w:hAnsi="Times New Roman"/>
          <w:sz w:val="24"/>
          <w:szCs w:val="24"/>
          <w:vertAlign w:val="subscript"/>
        </w:rPr>
        <w:t>G</w:t>
      </w:r>
      <w:proofErr w:type="spellEnd"/>
      <w:r w:rsidRPr="00942BFB">
        <w:rPr>
          <w:rFonts w:ascii="Times New Roman" w:hAnsi="Times New Roman"/>
          <w:sz w:val="24"/>
          <w:szCs w:val="24"/>
        </w:rPr>
        <w:t>)</w:t>
      </w:r>
      <w:proofErr w:type="gramStart"/>
      <w:r>
        <w:rPr>
          <w:rFonts w:ascii="Times New Roman" w:hAnsi="Times New Roman"/>
          <w:sz w:val="24"/>
          <w:szCs w:val="24"/>
        </w:rPr>
        <w:t>/(</w:t>
      </w:r>
      <w:proofErr w:type="gramEnd"/>
      <w:r w:rsidRPr="00942BFB">
        <w:rPr>
          <w:rFonts w:ascii="Times New Roman" w:hAnsi="Times New Roman"/>
          <w:sz w:val="24"/>
          <w:szCs w:val="24"/>
        </w:rPr>
        <w:t xml:space="preserve"> </w:t>
      </w:r>
      <w:proofErr w:type="spellStart"/>
      <w:r>
        <w:rPr>
          <w:rFonts w:ascii="Times New Roman" w:hAnsi="Times New Roman"/>
          <w:sz w:val="24"/>
          <w:szCs w:val="24"/>
        </w:rPr>
        <w:t>k</w:t>
      </w:r>
      <w:r w:rsidRPr="00942BFB">
        <w:rPr>
          <w:rFonts w:ascii="Times New Roman" w:hAnsi="Times New Roman"/>
          <w:sz w:val="24"/>
          <w:szCs w:val="24"/>
          <w:vertAlign w:val="subscript"/>
        </w:rPr>
        <w:t>L</w:t>
      </w:r>
      <w:proofErr w:type="spellEnd"/>
      <w:r>
        <w:rPr>
          <w:rFonts w:ascii="Times New Roman" w:hAnsi="Times New Roman"/>
          <w:sz w:val="24"/>
          <w:szCs w:val="24"/>
        </w:rPr>
        <w:t xml:space="preserve"> + F</w:t>
      </w:r>
      <w:r w:rsidRPr="00971EC7">
        <w:rPr>
          <w:rFonts w:ascii="Times New Roman" w:hAnsi="Times New Roman"/>
          <w:sz w:val="24"/>
          <w:szCs w:val="24"/>
          <w:vertAlign w:val="subscript"/>
        </w:rPr>
        <w:t>0</w:t>
      </w:r>
      <w:r>
        <w:rPr>
          <w:rFonts w:ascii="Times New Roman" w:hAnsi="Times New Roman"/>
          <w:sz w:val="24"/>
          <w:szCs w:val="24"/>
          <w:vertAlign w:val="subscript"/>
        </w:rPr>
        <w:t>V</w:t>
      </w:r>
      <w:r>
        <w:rPr>
          <w:rFonts w:ascii="Times New Roman" w:hAnsi="Times New Roman"/>
          <w:sz w:val="24"/>
          <w:szCs w:val="24"/>
        </w:rPr>
        <w:t>*k</w:t>
      </w:r>
      <w:r w:rsidRPr="00942BFB">
        <w:rPr>
          <w:rFonts w:ascii="Times New Roman" w:hAnsi="Times New Roman"/>
          <w:sz w:val="24"/>
          <w:szCs w:val="24"/>
          <w:vertAlign w:val="subscript"/>
        </w:rPr>
        <w:t>V</w:t>
      </w:r>
      <w:r>
        <w:rPr>
          <w:rFonts w:ascii="Times New Roman" w:hAnsi="Times New Roman"/>
          <w:sz w:val="24"/>
          <w:szCs w:val="24"/>
          <w:vertAlign w:val="subscript"/>
        </w:rPr>
        <w:t xml:space="preserve"> </w:t>
      </w:r>
      <w:r>
        <w:rPr>
          <w:rFonts w:ascii="Times New Roman" w:hAnsi="Times New Roman"/>
          <w:sz w:val="24"/>
          <w:szCs w:val="24"/>
        </w:rPr>
        <w:t>+ F</w:t>
      </w:r>
      <w:r w:rsidRPr="00971EC7">
        <w:rPr>
          <w:rFonts w:ascii="Times New Roman" w:hAnsi="Times New Roman"/>
          <w:sz w:val="24"/>
          <w:szCs w:val="24"/>
          <w:vertAlign w:val="subscript"/>
        </w:rPr>
        <w:t>0</w:t>
      </w:r>
      <w:r w:rsidRPr="00942BFB">
        <w:rPr>
          <w:rFonts w:ascii="Times New Roman" w:hAnsi="Times New Roman"/>
          <w:sz w:val="24"/>
          <w:szCs w:val="24"/>
          <w:vertAlign w:val="subscript"/>
        </w:rPr>
        <w:t>G</w:t>
      </w:r>
      <w:r>
        <w:rPr>
          <w:rFonts w:ascii="Times New Roman" w:hAnsi="Times New Roman"/>
          <w:sz w:val="24"/>
          <w:szCs w:val="24"/>
        </w:rPr>
        <w:t>*</w:t>
      </w:r>
      <w:proofErr w:type="spellStart"/>
      <w:r>
        <w:rPr>
          <w:rFonts w:ascii="Times New Roman" w:hAnsi="Times New Roman"/>
          <w:sz w:val="24"/>
          <w:szCs w:val="24"/>
        </w:rPr>
        <w:t>k</w:t>
      </w:r>
      <w:r w:rsidRPr="00942BFB">
        <w:rPr>
          <w:rFonts w:ascii="Times New Roman" w:hAnsi="Times New Roman"/>
          <w:sz w:val="24"/>
          <w:szCs w:val="24"/>
          <w:vertAlign w:val="subscript"/>
        </w:rPr>
        <w:t>G</w:t>
      </w:r>
      <w:proofErr w:type="spellEnd"/>
      <w:r w:rsidRPr="00942BFB">
        <w:rPr>
          <w:rFonts w:ascii="Times New Roman" w:hAnsi="Times New Roman"/>
          <w:sz w:val="24"/>
          <w:szCs w:val="24"/>
        </w:rPr>
        <w:t>)</w:t>
      </w:r>
      <w:r>
        <w:rPr>
          <w:rFonts w:ascii="Times New Roman" w:hAnsi="Times New Roman"/>
          <w:sz w:val="24"/>
          <w:szCs w:val="24"/>
        </w:rPr>
        <w:t>.</w:t>
      </w:r>
    </w:p>
    <w:p w14:paraId="6731F6A2" w14:textId="77777777" w:rsidR="002C0B1F" w:rsidRDefault="002C0B1F" w:rsidP="002C0B1F">
      <w:pPr>
        <w:autoSpaceDE w:val="0"/>
        <w:autoSpaceDN w:val="0"/>
        <w:adjustRightInd w:val="0"/>
        <w:spacing w:after="0" w:line="240" w:lineRule="auto"/>
        <w:jc w:val="both"/>
        <w:rPr>
          <w:rFonts w:ascii="Times New Roman" w:hAnsi="Times New Roman"/>
          <w:sz w:val="24"/>
          <w:szCs w:val="24"/>
        </w:rPr>
      </w:pPr>
    </w:p>
    <w:p w14:paraId="02CF81EB" w14:textId="77777777" w:rsidR="002C0B1F" w:rsidRDefault="002C0B1F" w:rsidP="002B526C">
      <w:pPr>
        <w:pStyle w:val="Body--Regular"/>
        <w:spacing w:after="120" w:line="240" w:lineRule="auto"/>
        <w:ind w:left="720" w:firstLine="0"/>
        <w:rPr>
          <w:rFonts w:ascii="Times New Roman" w:hAnsi="Times New Roman" w:cs="Times New Roman"/>
          <w:color w:val="auto"/>
          <w:sz w:val="24"/>
          <w:szCs w:val="24"/>
        </w:rPr>
      </w:pPr>
      <w:r>
        <w:rPr>
          <w:rFonts w:ascii="Times New Roman" w:hAnsi="Times New Roman"/>
          <w:sz w:val="24"/>
          <w:szCs w:val="24"/>
        </w:rPr>
        <w:t>This equation normalizes BRF from a given view geometry to the fixed geometry of nadir view and 45</w:t>
      </w:r>
      <w:r>
        <w:rPr>
          <w:rFonts w:ascii="Times New Roman" w:hAnsi="Times New Roman"/>
          <w:sz w:val="24"/>
          <w:szCs w:val="24"/>
        </w:rPr>
        <w:sym w:font="Symbol" w:char="F0B0"/>
      </w:r>
      <w:r>
        <w:rPr>
          <w:rFonts w:ascii="Times New Roman" w:hAnsi="Times New Roman"/>
          <w:sz w:val="24"/>
          <w:szCs w:val="24"/>
        </w:rPr>
        <w:t xml:space="preserve"> sun zenith angle (</w:t>
      </w:r>
      <w:proofErr w:type="gramStart"/>
      <w:r>
        <w:rPr>
          <w:rFonts w:ascii="Times New Roman" w:hAnsi="Times New Roman"/>
          <w:sz w:val="24"/>
          <w:szCs w:val="24"/>
        </w:rPr>
        <w:t>F</w:t>
      </w:r>
      <w:r>
        <w:rPr>
          <w:rFonts w:ascii="Times New Roman" w:hAnsi="Times New Roman"/>
          <w:sz w:val="24"/>
          <w:szCs w:val="24"/>
          <w:vertAlign w:val="subscript"/>
        </w:rPr>
        <w:t>V</w:t>
      </w:r>
      <w:r w:rsidRPr="004A0072">
        <w:rPr>
          <w:rFonts w:ascii="Times New Roman" w:hAnsi="Times New Roman"/>
          <w:sz w:val="24"/>
          <w:szCs w:val="24"/>
        </w:rPr>
        <w:t>(</w:t>
      </w:r>
      <w:proofErr w:type="gramEnd"/>
      <w:r w:rsidRPr="004A0072">
        <w:rPr>
          <w:rFonts w:ascii="Times New Roman" w:hAnsi="Times New Roman"/>
          <w:sz w:val="24"/>
          <w:szCs w:val="24"/>
        </w:rPr>
        <w:t>45)</w:t>
      </w:r>
      <w:r>
        <w:rPr>
          <w:rFonts w:ascii="Times New Roman" w:hAnsi="Times New Roman"/>
          <w:sz w:val="24"/>
          <w:szCs w:val="24"/>
        </w:rPr>
        <w:t xml:space="preserve">=-0.0458621, </w:t>
      </w:r>
      <w:proofErr w:type="spellStart"/>
      <w:r>
        <w:rPr>
          <w:rFonts w:ascii="Times New Roman" w:hAnsi="Times New Roman"/>
          <w:sz w:val="24"/>
          <w:szCs w:val="24"/>
        </w:rPr>
        <w:t>F</w:t>
      </w:r>
      <w:r>
        <w:rPr>
          <w:rFonts w:ascii="Times New Roman" w:hAnsi="Times New Roman"/>
          <w:sz w:val="24"/>
          <w:szCs w:val="24"/>
          <w:vertAlign w:val="subscript"/>
        </w:rPr>
        <w:t>g</w:t>
      </w:r>
      <w:proofErr w:type="spellEnd"/>
      <w:r w:rsidRPr="004A0072">
        <w:rPr>
          <w:rFonts w:ascii="Times New Roman" w:hAnsi="Times New Roman"/>
          <w:sz w:val="24"/>
          <w:szCs w:val="24"/>
        </w:rPr>
        <w:t>(45)</w:t>
      </w:r>
      <w:r>
        <w:rPr>
          <w:rFonts w:ascii="Times New Roman" w:hAnsi="Times New Roman"/>
          <w:sz w:val="24"/>
          <w:szCs w:val="24"/>
        </w:rPr>
        <w:t>=-1.1068192). One can easily modify normalization to a preferable Sun angle according to latitude or season, by replacing coefficients in the numerator with values from the following table</w:t>
      </w:r>
      <w:r w:rsidR="00AF0CC4">
        <w:rPr>
          <w:rFonts w:ascii="Times New Roman" w:hAnsi="Times New Roman"/>
          <w:sz w:val="24"/>
          <w:szCs w:val="24"/>
        </w:rPr>
        <w:t xml:space="preserve"> 1</w:t>
      </w:r>
      <w:r>
        <w:rPr>
          <w:rFonts w:ascii="Times New Roman" w:hAnsi="Times New Roman"/>
          <w:sz w:val="24"/>
          <w:szCs w:val="24"/>
        </w:rPr>
        <w:t xml:space="preserve"> built for different solar zenith angles and nadir view.</w:t>
      </w:r>
    </w:p>
    <w:p w14:paraId="6DB7B869" w14:textId="77777777" w:rsidR="00AF0CC4" w:rsidRPr="00AF0CC4" w:rsidRDefault="00AF0CC4" w:rsidP="002B526C">
      <w:pPr>
        <w:pStyle w:val="ListParagraph"/>
        <w:spacing w:line="240" w:lineRule="auto"/>
        <w:jc w:val="both"/>
        <w:rPr>
          <w:rFonts w:ascii="Times New Roman" w:hAnsi="Times New Roman"/>
          <w:sz w:val="24"/>
          <w:szCs w:val="24"/>
        </w:rPr>
      </w:pPr>
      <w:r w:rsidRPr="00AF0CC4">
        <w:rPr>
          <w:rFonts w:ascii="Times New Roman" w:hAnsi="Times New Roman"/>
          <w:sz w:val="24"/>
          <w:szCs w:val="24"/>
        </w:rPr>
        <w:t>The 5km reporting scale for geometry and volumetric and geometric-optics kernels is sufficient as geometry changes slowly.</w:t>
      </w:r>
    </w:p>
    <w:tbl>
      <w:tblPr>
        <w:tblW w:w="4300" w:type="dxa"/>
        <w:jc w:val="center"/>
        <w:tblLook w:val="04A0" w:firstRow="1" w:lastRow="0" w:firstColumn="1" w:lastColumn="0" w:noHBand="0" w:noVBand="1"/>
      </w:tblPr>
      <w:tblGrid>
        <w:gridCol w:w="1220"/>
        <w:gridCol w:w="1540"/>
        <w:gridCol w:w="1540"/>
      </w:tblGrid>
      <w:tr w:rsidR="00F76CCB" w:rsidRPr="00F76CCB" w14:paraId="3BB0DE2B" w14:textId="77777777" w:rsidTr="00F76CC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A7C2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SZA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4E98CDB" w14:textId="77777777" w:rsidR="00F76CCB" w:rsidRPr="00F76CCB" w:rsidRDefault="00F76CCB" w:rsidP="00F76CCB">
            <w:pPr>
              <w:spacing w:after="0" w:line="240" w:lineRule="auto"/>
              <w:jc w:val="center"/>
              <w:rPr>
                <w:rFonts w:eastAsia="Times New Roman"/>
                <w:color w:val="000000"/>
              </w:rPr>
            </w:pPr>
            <w:proofErr w:type="spellStart"/>
            <w:r w:rsidRPr="00F76CCB">
              <w:rPr>
                <w:rFonts w:eastAsia="Times New Roman"/>
                <w:color w:val="000000"/>
              </w:rPr>
              <w:t>Fv</w:t>
            </w:r>
            <w:proofErr w:type="spellEnd"/>
            <w:r w:rsidR="00971EC7">
              <w:rPr>
                <w:rFonts w:eastAsia="Times New Roman"/>
                <w:color w:val="000000"/>
              </w:rPr>
              <w:t>(SZA)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ECD793C" w14:textId="77777777" w:rsidR="00F76CCB" w:rsidRPr="00F76CCB" w:rsidRDefault="00F76CCB" w:rsidP="00F76CCB">
            <w:pPr>
              <w:spacing w:after="0" w:line="240" w:lineRule="auto"/>
              <w:jc w:val="center"/>
              <w:rPr>
                <w:rFonts w:eastAsia="Times New Roman"/>
                <w:color w:val="000000"/>
              </w:rPr>
            </w:pPr>
            <w:proofErr w:type="spellStart"/>
            <w:r w:rsidRPr="00F76CCB">
              <w:rPr>
                <w:rFonts w:eastAsia="Times New Roman"/>
                <w:color w:val="000000"/>
              </w:rPr>
              <w:t>Fg</w:t>
            </w:r>
            <w:proofErr w:type="spellEnd"/>
            <w:r w:rsidR="00971EC7">
              <w:rPr>
                <w:rFonts w:eastAsia="Times New Roman"/>
                <w:color w:val="000000"/>
              </w:rPr>
              <w:t>(SZA)</w:t>
            </w:r>
          </w:p>
        </w:tc>
      </w:tr>
      <w:tr w:rsidR="00F76CCB" w:rsidRPr="00F76CCB" w14:paraId="3AE5D11E"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B47FCA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c>
          <w:tcPr>
            <w:tcW w:w="1540" w:type="dxa"/>
            <w:tcBorders>
              <w:top w:val="nil"/>
              <w:left w:val="nil"/>
              <w:bottom w:val="single" w:sz="4" w:space="0" w:color="auto"/>
              <w:right w:val="single" w:sz="4" w:space="0" w:color="auto"/>
            </w:tcBorders>
            <w:shd w:val="clear" w:color="auto" w:fill="auto"/>
            <w:noWrap/>
            <w:vAlign w:val="bottom"/>
            <w:hideMark/>
          </w:tcPr>
          <w:p w14:paraId="63B35A4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c>
          <w:tcPr>
            <w:tcW w:w="1540" w:type="dxa"/>
            <w:tcBorders>
              <w:top w:val="nil"/>
              <w:left w:val="nil"/>
              <w:bottom w:val="single" w:sz="4" w:space="0" w:color="auto"/>
              <w:right w:val="single" w:sz="4" w:space="0" w:color="auto"/>
            </w:tcBorders>
            <w:shd w:val="clear" w:color="auto" w:fill="auto"/>
            <w:noWrap/>
            <w:vAlign w:val="bottom"/>
            <w:hideMark/>
          </w:tcPr>
          <w:p w14:paraId="729AE23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w:t>
            </w:r>
          </w:p>
        </w:tc>
      </w:tr>
      <w:tr w:rsidR="00F76CCB" w:rsidRPr="00F76CCB" w14:paraId="4EC65BD5"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D94441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lastRenderedPageBreak/>
              <w:t>1</w:t>
            </w:r>
          </w:p>
        </w:tc>
        <w:tc>
          <w:tcPr>
            <w:tcW w:w="1540" w:type="dxa"/>
            <w:tcBorders>
              <w:top w:val="nil"/>
              <w:left w:val="nil"/>
              <w:bottom w:val="single" w:sz="4" w:space="0" w:color="auto"/>
              <w:right w:val="single" w:sz="4" w:space="0" w:color="auto"/>
            </w:tcBorders>
            <w:shd w:val="clear" w:color="auto" w:fill="auto"/>
            <w:noWrap/>
            <w:vAlign w:val="bottom"/>
            <w:hideMark/>
          </w:tcPr>
          <w:p w14:paraId="5C04F82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-0.0000589</w:t>
            </w:r>
          </w:p>
        </w:tc>
        <w:tc>
          <w:tcPr>
            <w:tcW w:w="1540" w:type="dxa"/>
            <w:tcBorders>
              <w:top w:val="nil"/>
              <w:left w:val="nil"/>
              <w:bottom w:val="single" w:sz="4" w:space="0" w:color="auto"/>
              <w:right w:val="single" w:sz="4" w:space="0" w:color="auto"/>
            </w:tcBorders>
            <w:shd w:val="clear" w:color="auto" w:fill="auto"/>
            <w:noWrap/>
            <w:vAlign w:val="bottom"/>
            <w:hideMark/>
          </w:tcPr>
          <w:p w14:paraId="45B1BDA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-0.0222231</w:t>
            </w:r>
          </w:p>
        </w:tc>
      </w:tr>
      <w:tr w:rsidR="00F76CCB" w:rsidRPr="00F76CCB" w14:paraId="38C65C9A"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BDC6E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w:t>
            </w:r>
          </w:p>
        </w:tc>
        <w:tc>
          <w:tcPr>
            <w:tcW w:w="1540" w:type="dxa"/>
            <w:tcBorders>
              <w:top w:val="nil"/>
              <w:left w:val="nil"/>
              <w:bottom w:val="single" w:sz="4" w:space="0" w:color="auto"/>
              <w:right w:val="single" w:sz="4" w:space="0" w:color="auto"/>
            </w:tcBorders>
            <w:shd w:val="clear" w:color="auto" w:fill="auto"/>
            <w:noWrap/>
            <w:vAlign w:val="bottom"/>
            <w:hideMark/>
          </w:tcPr>
          <w:p w14:paraId="4D83910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-0.0002322</w:t>
            </w:r>
          </w:p>
        </w:tc>
        <w:tc>
          <w:tcPr>
            <w:tcW w:w="1540" w:type="dxa"/>
            <w:tcBorders>
              <w:top w:val="nil"/>
              <w:left w:val="nil"/>
              <w:bottom w:val="single" w:sz="4" w:space="0" w:color="auto"/>
              <w:right w:val="single" w:sz="4" w:space="0" w:color="auto"/>
            </w:tcBorders>
            <w:shd w:val="clear" w:color="auto" w:fill="auto"/>
            <w:noWrap/>
            <w:vAlign w:val="bottom"/>
            <w:hideMark/>
          </w:tcPr>
          <w:p w14:paraId="4B5FE44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-0.0444532</w:t>
            </w:r>
          </w:p>
        </w:tc>
      </w:tr>
      <w:tr w:rsidR="00F76CCB" w:rsidRPr="00F76CCB" w14:paraId="5319A1C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CDB58B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w:t>
            </w:r>
          </w:p>
        </w:tc>
        <w:tc>
          <w:tcPr>
            <w:tcW w:w="1540" w:type="dxa"/>
            <w:tcBorders>
              <w:top w:val="nil"/>
              <w:left w:val="nil"/>
              <w:bottom w:val="single" w:sz="4" w:space="0" w:color="auto"/>
              <w:right w:val="single" w:sz="4" w:space="0" w:color="auto"/>
            </w:tcBorders>
            <w:shd w:val="clear" w:color="auto" w:fill="auto"/>
            <w:noWrap/>
            <w:vAlign w:val="bottom"/>
            <w:hideMark/>
          </w:tcPr>
          <w:p w14:paraId="75E8078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-0.0005146</w:t>
            </w:r>
          </w:p>
        </w:tc>
        <w:tc>
          <w:tcPr>
            <w:tcW w:w="1540" w:type="dxa"/>
            <w:tcBorders>
              <w:top w:val="nil"/>
              <w:left w:val="nil"/>
              <w:bottom w:val="single" w:sz="4" w:space="0" w:color="auto"/>
              <w:right w:val="single" w:sz="4" w:space="0" w:color="auto"/>
            </w:tcBorders>
            <w:shd w:val="clear" w:color="auto" w:fill="auto"/>
            <w:noWrap/>
            <w:vAlign w:val="bottom"/>
            <w:hideMark/>
          </w:tcPr>
          <w:p w14:paraId="6174A63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-0.0666974</w:t>
            </w:r>
          </w:p>
        </w:tc>
      </w:tr>
      <w:tr w:rsidR="00F76CCB" w:rsidRPr="00F76CCB" w14:paraId="39E8F458"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5F938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w:t>
            </w:r>
          </w:p>
        </w:tc>
        <w:tc>
          <w:tcPr>
            <w:tcW w:w="1540" w:type="dxa"/>
            <w:tcBorders>
              <w:top w:val="nil"/>
              <w:left w:val="nil"/>
              <w:bottom w:val="single" w:sz="4" w:space="0" w:color="auto"/>
              <w:right w:val="single" w:sz="4" w:space="0" w:color="auto"/>
            </w:tcBorders>
            <w:shd w:val="clear" w:color="auto" w:fill="auto"/>
            <w:noWrap/>
            <w:vAlign w:val="bottom"/>
            <w:hideMark/>
          </w:tcPr>
          <w:p w14:paraId="02AA714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-0.000901</w:t>
            </w:r>
          </w:p>
        </w:tc>
        <w:tc>
          <w:tcPr>
            <w:tcW w:w="1540" w:type="dxa"/>
            <w:tcBorders>
              <w:top w:val="nil"/>
              <w:left w:val="nil"/>
              <w:bottom w:val="single" w:sz="4" w:space="0" w:color="auto"/>
              <w:right w:val="single" w:sz="4" w:space="0" w:color="auto"/>
            </w:tcBorders>
            <w:shd w:val="clear" w:color="auto" w:fill="auto"/>
            <w:noWrap/>
            <w:vAlign w:val="bottom"/>
            <w:hideMark/>
          </w:tcPr>
          <w:p w14:paraId="5FC8EAE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-0.0889604</w:t>
            </w:r>
          </w:p>
        </w:tc>
      </w:tr>
      <w:tr w:rsidR="00F76CCB" w:rsidRPr="00F76CCB" w14:paraId="09C14A0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8F29C9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w:t>
            </w:r>
          </w:p>
        </w:tc>
        <w:tc>
          <w:tcPr>
            <w:tcW w:w="1540" w:type="dxa"/>
            <w:tcBorders>
              <w:top w:val="nil"/>
              <w:left w:val="nil"/>
              <w:bottom w:val="single" w:sz="4" w:space="0" w:color="auto"/>
              <w:right w:val="single" w:sz="4" w:space="0" w:color="auto"/>
            </w:tcBorders>
            <w:shd w:val="clear" w:color="auto" w:fill="auto"/>
            <w:noWrap/>
            <w:vAlign w:val="bottom"/>
            <w:hideMark/>
          </w:tcPr>
          <w:p w14:paraId="4E6D8D9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-0.0013863</w:t>
            </w:r>
          </w:p>
        </w:tc>
        <w:tc>
          <w:tcPr>
            <w:tcW w:w="1540" w:type="dxa"/>
            <w:tcBorders>
              <w:top w:val="nil"/>
              <w:left w:val="nil"/>
              <w:bottom w:val="single" w:sz="4" w:space="0" w:color="auto"/>
              <w:right w:val="single" w:sz="4" w:space="0" w:color="auto"/>
            </w:tcBorders>
            <w:shd w:val="clear" w:color="auto" w:fill="auto"/>
            <w:noWrap/>
            <w:vAlign w:val="bottom"/>
            <w:hideMark/>
          </w:tcPr>
          <w:p w14:paraId="5BDEB48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-0.1112519</w:t>
            </w:r>
          </w:p>
        </w:tc>
      </w:tr>
      <w:tr w:rsidR="00F76CCB" w:rsidRPr="00F76CCB" w14:paraId="07E5F42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740FED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w:t>
            </w:r>
          </w:p>
        </w:tc>
        <w:tc>
          <w:tcPr>
            <w:tcW w:w="1540" w:type="dxa"/>
            <w:tcBorders>
              <w:top w:val="nil"/>
              <w:left w:val="nil"/>
              <w:bottom w:val="single" w:sz="4" w:space="0" w:color="auto"/>
              <w:right w:val="single" w:sz="4" w:space="0" w:color="auto"/>
            </w:tcBorders>
            <w:shd w:val="clear" w:color="auto" w:fill="auto"/>
            <w:noWrap/>
            <w:vAlign w:val="bottom"/>
            <w:hideMark/>
          </w:tcPr>
          <w:p w14:paraId="737CC52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-0.0019654</w:t>
            </w:r>
          </w:p>
        </w:tc>
        <w:tc>
          <w:tcPr>
            <w:tcW w:w="1540" w:type="dxa"/>
            <w:tcBorders>
              <w:top w:val="nil"/>
              <w:left w:val="nil"/>
              <w:bottom w:val="single" w:sz="4" w:space="0" w:color="auto"/>
              <w:right w:val="single" w:sz="4" w:space="0" w:color="auto"/>
            </w:tcBorders>
            <w:shd w:val="clear" w:color="auto" w:fill="auto"/>
            <w:noWrap/>
            <w:vAlign w:val="bottom"/>
            <w:hideMark/>
          </w:tcPr>
          <w:p w14:paraId="14A48DF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-0.1335773</w:t>
            </w:r>
          </w:p>
        </w:tc>
      </w:tr>
      <w:tr w:rsidR="00F76CCB" w:rsidRPr="00F76CCB" w14:paraId="7E15A7AA"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D425F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7</w:t>
            </w:r>
          </w:p>
        </w:tc>
        <w:tc>
          <w:tcPr>
            <w:tcW w:w="1540" w:type="dxa"/>
            <w:tcBorders>
              <w:top w:val="nil"/>
              <w:left w:val="nil"/>
              <w:bottom w:val="single" w:sz="4" w:space="0" w:color="auto"/>
              <w:right w:val="single" w:sz="4" w:space="0" w:color="auto"/>
            </w:tcBorders>
            <w:shd w:val="clear" w:color="auto" w:fill="auto"/>
            <w:noWrap/>
            <w:vAlign w:val="bottom"/>
            <w:hideMark/>
          </w:tcPr>
          <w:p w14:paraId="34C1CF4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-0.0026334</w:t>
            </w:r>
          </w:p>
        </w:tc>
        <w:tc>
          <w:tcPr>
            <w:tcW w:w="1540" w:type="dxa"/>
            <w:tcBorders>
              <w:top w:val="nil"/>
              <w:left w:val="nil"/>
              <w:bottom w:val="single" w:sz="4" w:space="0" w:color="auto"/>
              <w:right w:val="single" w:sz="4" w:space="0" w:color="auto"/>
            </w:tcBorders>
            <w:shd w:val="clear" w:color="auto" w:fill="auto"/>
            <w:noWrap/>
            <w:vAlign w:val="bottom"/>
            <w:hideMark/>
          </w:tcPr>
          <w:p w14:paraId="0A3A6A8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-0.1559435</w:t>
            </w:r>
          </w:p>
        </w:tc>
      </w:tr>
      <w:tr w:rsidR="00F76CCB" w:rsidRPr="00F76CCB" w14:paraId="6632B1A4"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CE10C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8</w:t>
            </w:r>
          </w:p>
        </w:tc>
        <w:tc>
          <w:tcPr>
            <w:tcW w:w="1540" w:type="dxa"/>
            <w:tcBorders>
              <w:top w:val="nil"/>
              <w:left w:val="nil"/>
              <w:bottom w:val="single" w:sz="4" w:space="0" w:color="auto"/>
              <w:right w:val="single" w:sz="4" w:space="0" w:color="auto"/>
            </w:tcBorders>
            <w:shd w:val="clear" w:color="auto" w:fill="auto"/>
            <w:noWrap/>
            <w:vAlign w:val="bottom"/>
            <w:hideMark/>
          </w:tcPr>
          <w:p w14:paraId="3F6785F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-0.0033854</w:t>
            </w:r>
          </w:p>
        </w:tc>
        <w:tc>
          <w:tcPr>
            <w:tcW w:w="1540" w:type="dxa"/>
            <w:tcBorders>
              <w:top w:val="nil"/>
              <w:left w:val="nil"/>
              <w:bottom w:val="single" w:sz="4" w:space="0" w:color="auto"/>
              <w:right w:val="single" w:sz="4" w:space="0" w:color="auto"/>
            </w:tcBorders>
            <w:shd w:val="clear" w:color="auto" w:fill="auto"/>
            <w:noWrap/>
            <w:vAlign w:val="bottom"/>
            <w:hideMark/>
          </w:tcPr>
          <w:p w14:paraId="018BAB2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-0.1783573</w:t>
            </w:r>
          </w:p>
        </w:tc>
      </w:tr>
      <w:tr w:rsidR="00F76CCB" w:rsidRPr="00F76CCB" w14:paraId="730734D9"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D5C7A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9</w:t>
            </w:r>
          </w:p>
        </w:tc>
        <w:tc>
          <w:tcPr>
            <w:tcW w:w="1540" w:type="dxa"/>
            <w:tcBorders>
              <w:top w:val="nil"/>
              <w:left w:val="nil"/>
              <w:bottom w:val="single" w:sz="4" w:space="0" w:color="auto"/>
              <w:right w:val="single" w:sz="4" w:space="0" w:color="auto"/>
            </w:tcBorders>
            <w:shd w:val="clear" w:color="auto" w:fill="auto"/>
            <w:noWrap/>
            <w:vAlign w:val="bottom"/>
            <w:hideMark/>
          </w:tcPr>
          <w:p w14:paraId="415A411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-0.0042163</w:t>
            </w:r>
          </w:p>
        </w:tc>
        <w:tc>
          <w:tcPr>
            <w:tcW w:w="1540" w:type="dxa"/>
            <w:tcBorders>
              <w:top w:val="nil"/>
              <w:left w:val="nil"/>
              <w:bottom w:val="single" w:sz="4" w:space="0" w:color="auto"/>
              <w:right w:val="single" w:sz="4" w:space="0" w:color="auto"/>
            </w:tcBorders>
            <w:shd w:val="clear" w:color="auto" w:fill="auto"/>
            <w:noWrap/>
            <w:vAlign w:val="bottom"/>
            <w:hideMark/>
          </w:tcPr>
          <w:p w14:paraId="3E80ECB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-0.2008253</w:t>
            </w:r>
          </w:p>
        </w:tc>
      </w:tr>
      <w:tr w:rsidR="00F76CCB" w:rsidRPr="00F76CCB" w14:paraId="71062DF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83646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w:t>
            </w:r>
          </w:p>
        </w:tc>
        <w:tc>
          <w:tcPr>
            <w:tcW w:w="1540" w:type="dxa"/>
            <w:tcBorders>
              <w:top w:val="nil"/>
              <w:left w:val="nil"/>
              <w:bottom w:val="single" w:sz="4" w:space="0" w:color="auto"/>
              <w:right w:val="single" w:sz="4" w:space="0" w:color="auto"/>
            </w:tcBorders>
            <w:shd w:val="clear" w:color="auto" w:fill="auto"/>
            <w:noWrap/>
            <w:vAlign w:val="bottom"/>
            <w:hideMark/>
          </w:tcPr>
          <w:p w14:paraId="29AF180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-0.0051215</w:t>
            </w:r>
          </w:p>
        </w:tc>
        <w:tc>
          <w:tcPr>
            <w:tcW w:w="1540" w:type="dxa"/>
            <w:tcBorders>
              <w:top w:val="nil"/>
              <w:left w:val="nil"/>
              <w:bottom w:val="single" w:sz="4" w:space="0" w:color="auto"/>
              <w:right w:val="single" w:sz="4" w:space="0" w:color="auto"/>
            </w:tcBorders>
            <w:shd w:val="clear" w:color="auto" w:fill="auto"/>
            <w:noWrap/>
            <w:vAlign w:val="bottom"/>
            <w:hideMark/>
          </w:tcPr>
          <w:p w14:paraId="3D39E4A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-0.2233558</w:t>
            </w:r>
          </w:p>
        </w:tc>
      </w:tr>
      <w:tr w:rsidR="00F76CCB" w:rsidRPr="00F76CCB" w14:paraId="19971DDE"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1E3F4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w:t>
            </w:r>
          </w:p>
        </w:tc>
        <w:tc>
          <w:tcPr>
            <w:tcW w:w="1540" w:type="dxa"/>
            <w:tcBorders>
              <w:top w:val="nil"/>
              <w:left w:val="nil"/>
              <w:bottom w:val="single" w:sz="4" w:space="0" w:color="auto"/>
              <w:right w:val="single" w:sz="4" w:space="0" w:color="auto"/>
            </w:tcBorders>
            <w:shd w:val="clear" w:color="auto" w:fill="auto"/>
            <w:noWrap/>
            <w:vAlign w:val="bottom"/>
            <w:hideMark/>
          </w:tcPr>
          <w:p w14:paraId="446DC1C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-0.006096</w:t>
            </w:r>
          </w:p>
        </w:tc>
        <w:tc>
          <w:tcPr>
            <w:tcW w:w="1540" w:type="dxa"/>
            <w:tcBorders>
              <w:top w:val="nil"/>
              <w:left w:val="nil"/>
              <w:bottom w:val="single" w:sz="4" w:space="0" w:color="auto"/>
              <w:right w:val="single" w:sz="4" w:space="0" w:color="auto"/>
            </w:tcBorders>
            <w:shd w:val="clear" w:color="auto" w:fill="auto"/>
            <w:noWrap/>
            <w:vAlign w:val="bottom"/>
            <w:hideMark/>
          </w:tcPr>
          <w:p w14:paraId="41B00AB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-0.2459545</w:t>
            </w:r>
          </w:p>
        </w:tc>
      </w:tr>
      <w:tr w:rsidR="00F76CCB" w:rsidRPr="00F76CCB" w14:paraId="1170D09F"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6180E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w:t>
            </w:r>
          </w:p>
        </w:tc>
        <w:tc>
          <w:tcPr>
            <w:tcW w:w="1540" w:type="dxa"/>
            <w:tcBorders>
              <w:top w:val="nil"/>
              <w:left w:val="nil"/>
              <w:bottom w:val="single" w:sz="4" w:space="0" w:color="auto"/>
              <w:right w:val="single" w:sz="4" w:space="0" w:color="auto"/>
            </w:tcBorders>
            <w:shd w:val="clear" w:color="auto" w:fill="auto"/>
            <w:noWrap/>
            <w:vAlign w:val="bottom"/>
            <w:hideMark/>
          </w:tcPr>
          <w:p w14:paraId="189ADAB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-0.0071349</w:t>
            </w:r>
          </w:p>
        </w:tc>
        <w:tc>
          <w:tcPr>
            <w:tcW w:w="1540" w:type="dxa"/>
            <w:tcBorders>
              <w:top w:val="nil"/>
              <w:left w:val="nil"/>
              <w:bottom w:val="single" w:sz="4" w:space="0" w:color="auto"/>
              <w:right w:val="single" w:sz="4" w:space="0" w:color="auto"/>
            </w:tcBorders>
            <w:shd w:val="clear" w:color="auto" w:fill="auto"/>
            <w:noWrap/>
            <w:vAlign w:val="bottom"/>
            <w:hideMark/>
          </w:tcPr>
          <w:p w14:paraId="07C4515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-0.2686286</w:t>
            </w:r>
          </w:p>
        </w:tc>
      </w:tr>
      <w:tr w:rsidR="00F76CCB" w:rsidRPr="00F76CCB" w14:paraId="40999E4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0013B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w:t>
            </w:r>
          </w:p>
        </w:tc>
        <w:tc>
          <w:tcPr>
            <w:tcW w:w="1540" w:type="dxa"/>
            <w:tcBorders>
              <w:top w:val="nil"/>
              <w:left w:val="nil"/>
              <w:bottom w:val="single" w:sz="4" w:space="0" w:color="auto"/>
              <w:right w:val="single" w:sz="4" w:space="0" w:color="auto"/>
            </w:tcBorders>
            <w:shd w:val="clear" w:color="auto" w:fill="auto"/>
            <w:noWrap/>
            <w:vAlign w:val="bottom"/>
            <w:hideMark/>
          </w:tcPr>
          <w:p w14:paraId="0E0136E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-0.0082336</w:t>
            </w:r>
          </w:p>
        </w:tc>
        <w:tc>
          <w:tcPr>
            <w:tcW w:w="1540" w:type="dxa"/>
            <w:tcBorders>
              <w:top w:val="nil"/>
              <w:left w:val="nil"/>
              <w:bottom w:val="single" w:sz="4" w:space="0" w:color="auto"/>
              <w:right w:val="single" w:sz="4" w:space="0" w:color="auto"/>
            </w:tcBorders>
            <w:shd w:val="clear" w:color="auto" w:fill="auto"/>
            <w:noWrap/>
            <w:vAlign w:val="bottom"/>
            <w:hideMark/>
          </w:tcPr>
          <w:p w14:paraId="5FA463E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-0.2913864</w:t>
            </w:r>
          </w:p>
        </w:tc>
      </w:tr>
      <w:tr w:rsidR="00F76CCB" w:rsidRPr="00F76CCB" w14:paraId="6CBD2905"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059482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w:t>
            </w:r>
          </w:p>
        </w:tc>
        <w:tc>
          <w:tcPr>
            <w:tcW w:w="1540" w:type="dxa"/>
            <w:tcBorders>
              <w:top w:val="nil"/>
              <w:left w:val="nil"/>
              <w:bottom w:val="single" w:sz="4" w:space="0" w:color="auto"/>
              <w:right w:val="single" w:sz="4" w:space="0" w:color="auto"/>
            </w:tcBorders>
            <w:shd w:val="clear" w:color="auto" w:fill="auto"/>
            <w:noWrap/>
            <w:vAlign w:val="bottom"/>
            <w:hideMark/>
          </w:tcPr>
          <w:p w14:paraId="5C31FBE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-0.0093873</w:t>
            </w:r>
          </w:p>
        </w:tc>
        <w:tc>
          <w:tcPr>
            <w:tcW w:w="1540" w:type="dxa"/>
            <w:tcBorders>
              <w:top w:val="nil"/>
              <w:left w:val="nil"/>
              <w:bottom w:val="single" w:sz="4" w:space="0" w:color="auto"/>
              <w:right w:val="single" w:sz="4" w:space="0" w:color="auto"/>
            </w:tcBorders>
            <w:shd w:val="clear" w:color="auto" w:fill="auto"/>
            <w:noWrap/>
            <w:vAlign w:val="bottom"/>
            <w:hideMark/>
          </w:tcPr>
          <w:p w14:paraId="049895F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-0.3142342</w:t>
            </w:r>
          </w:p>
        </w:tc>
      </w:tr>
      <w:tr w:rsidR="00F76CCB" w:rsidRPr="00F76CCB" w14:paraId="59803841"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DBA94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14:paraId="18FA5B1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-0.0105912</w:t>
            </w:r>
          </w:p>
        </w:tc>
        <w:tc>
          <w:tcPr>
            <w:tcW w:w="1540" w:type="dxa"/>
            <w:tcBorders>
              <w:top w:val="nil"/>
              <w:left w:val="nil"/>
              <w:bottom w:val="single" w:sz="4" w:space="0" w:color="auto"/>
              <w:right w:val="single" w:sz="4" w:space="0" w:color="auto"/>
            </w:tcBorders>
            <w:shd w:val="clear" w:color="auto" w:fill="auto"/>
            <w:noWrap/>
            <w:vAlign w:val="bottom"/>
            <w:hideMark/>
          </w:tcPr>
          <w:p w14:paraId="5786629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-0.3371795</w:t>
            </w:r>
          </w:p>
        </w:tc>
      </w:tr>
      <w:tr w:rsidR="00F76CCB" w:rsidRPr="00F76CCB" w14:paraId="14DEC27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FAFED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w:t>
            </w:r>
          </w:p>
        </w:tc>
        <w:tc>
          <w:tcPr>
            <w:tcW w:w="1540" w:type="dxa"/>
            <w:tcBorders>
              <w:top w:val="nil"/>
              <w:left w:val="nil"/>
              <w:bottom w:val="single" w:sz="4" w:space="0" w:color="auto"/>
              <w:right w:val="single" w:sz="4" w:space="0" w:color="auto"/>
            </w:tcBorders>
            <w:shd w:val="clear" w:color="auto" w:fill="auto"/>
            <w:noWrap/>
            <w:vAlign w:val="bottom"/>
            <w:hideMark/>
          </w:tcPr>
          <w:p w14:paraId="060E4C4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-0.0118406</w:t>
            </w:r>
          </w:p>
        </w:tc>
        <w:tc>
          <w:tcPr>
            <w:tcW w:w="1540" w:type="dxa"/>
            <w:tcBorders>
              <w:top w:val="nil"/>
              <w:left w:val="nil"/>
              <w:bottom w:val="single" w:sz="4" w:space="0" w:color="auto"/>
              <w:right w:val="single" w:sz="4" w:space="0" w:color="auto"/>
            </w:tcBorders>
            <w:shd w:val="clear" w:color="auto" w:fill="auto"/>
            <w:noWrap/>
            <w:vAlign w:val="bottom"/>
            <w:hideMark/>
          </w:tcPr>
          <w:p w14:paraId="6D91FE8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-0.3602294</w:t>
            </w:r>
          </w:p>
        </w:tc>
      </w:tr>
      <w:tr w:rsidR="00F76CCB" w:rsidRPr="00F76CCB" w14:paraId="6944675C"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0D5EF1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w:t>
            </w:r>
          </w:p>
        </w:tc>
        <w:tc>
          <w:tcPr>
            <w:tcW w:w="1540" w:type="dxa"/>
            <w:tcBorders>
              <w:top w:val="nil"/>
              <w:left w:val="nil"/>
              <w:bottom w:val="single" w:sz="4" w:space="0" w:color="auto"/>
              <w:right w:val="single" w:sz="4" w:space="0" w:color="auto"/>
            </w:tcBorders>
            <w:shd w:val="clear" w:color="auto" w:fill="auto"/>
            <w:noWrap/>
            <w:vAlign w:val="bottom"/>
            <w:hideMark/>
          </w:tcPr>
          <w:p w14:paraId="6A43471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-0.0131308</w:t>
            </w:r>
          </w:p>
        </w:tc>
        <w:tc>
          <w:tcPr>
            <w:tcW w:w="1540" w:type="dxa"/>
            <w:tcBorders>
              <w:top w:val="nil"/>
              <w:left w:val="nil"/>
              <w:bottom w:val="single" w:sz="4" w:space="0" w:color="auto"/>
              <w:right w:val="single" w:sz="4" w:space="0" w:color="auto"/>
            </w:tcBorders>
            <w:shd w:val="clear" w:color="auto" w:fill="auto"/>
            <w:noWrap/>
            <w:vAlign w:val="bottom"/>
            <w:hideMark/>
          </w:tcPr>
          <w:p w14:paraId="320AF42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-0.3833919</w:t>
            </w:r>
          </w:p>
        </w:tc>
      </w:tr>
      <w:tr w:rsidR="00F76CCB" w:rsidRPr="00F76CCB" w14:paraId="71B2E47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3E184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w:t>
            </w:r>
          </w:p>
        </w:tc>
        <w:tc>
          <w:tcPr>
            <w:tcW w:w="1540" w:type="dxa"/>
            <w:tcBorders>
              <w:top w:val="nil"/>
              <w:left w:val="nil"/>
              <w:bottom w:val="single" w:sz="4" w:space="0" w:color="auto"/>
              <w:right w:val="single" w:sz="4" w:space="0" w:color="auto"/>
            </w:tcBorders>
            <w:shd w:val="clear" w:color="auto" w:fill="auto"/>
            <w:noWrap/>
            <w:vAlign w:val="bottom"/>
            <w:hideMark/>
          </w:tcPr>
          <w:p w14:paraId="693720A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-0.0144569</w:t>
            </w:r>
          </w:p>
        </w:tc>
        <w:tc>
          <w:tcPr>
            <w:tcW w:w="1540" w:type="dxa"/>
            <w:tcBorders>
              <w:top w:val="nil"/>
              <w:left w:val="nil"/>
              <w:bottom w:val="single" w:sz="4" w:space="0" w:color="auto"/>
              <w:right w:val="single" w:sz="4" w:space="0" w:color="auto"/>
            </w:tcBorders>
            <w:shd w:val="clear" w:color="auto" w:fill="auto"/>
            <w:noWrap/>
            <w:vAlign w:val="bottom"/>
            <w:hideMark/>
          </w:tcPr>
          <w:p w14:paraId="02EDA3D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-0.4066738</w:t>
            </w:r>
          </w:p>
        </w:tc>
      </w:tr>
      <w:tr w:rsidR="00F76CCB" w:rsidRPr="00F76CCB" w14:paraId="6337ECD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F38B0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19</w:t>
            </w:r>
          </w:p>
        </w:tc>
        <w:tc>
          <w:tcPr>
            <w:tcW w:w="1540" w:type="dxa"/>
            <w:tcBorders>
              <w:top w:val="nil"/>
              <w:left w:val="nil"/>
              <w:bottom w:val="single" w:sz="4" w:space="0" w:color="auto"/>
              <w:right w:val="single" w:sz="4" w:space="0" w:color="auto"/>
            </w:tcBorders>
            <w:shd w:val="clear" w:color="auto" w:fill="auto"/>
            <w:noWrap/>
            <w:vAlign w:val="bottom"/>
            <w:hideMark/>
          </w:tcPr>
          <w:p w14:paraId="7828E48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-0.0158144</w:t>
            </w:r>
          </w:p>
        </w:tc>
        <w:tc>
          <w:tcPr>
            <w:tcW w:w="1540" w:type="dxa"/>
            <w:tcBorders>
              <w:top w:val="nil"/>
              <w:left w:val="nil"/>
              <w:bottom w:val="single" w:sz="4" w:space="0" w:color="auto"/>
              <w:right w:val="single" w:sz="4" w:space="0" w:color="auto"/>
            </w:tcBorders>
            <w:shd w:val="clear" w:color="auto" w:fill="auto"/>
            <w:noWrap/>
            <w:vAlign w:val="bottom"/>
            <w:hideMark/>
          </w:tcPr>
          <w:p w14:paraId="53D310C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-0.4300835</w:t>
            </w:r>
          </w:p>
        </w:tc>
      </w:tr>
      <w:tr w:rsidR="00F76CCB" w:rsidRPr="00F76CCB" w14:paraId="29C67F4C"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85338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20</w:t>
            </w:r>
          </w:p>
        </w:tc>
        <w:tc>
          <w:tcPr>
            <w:tcW w:w="1540" w:type="dxa"/>
            <w:tcBorders>
              <w:top w:val="nil"/>
              <w:left w:val="nil"/>
              <w:bottom w:val="single" w:sz="4" w:space="0" w:color="auto"/>
              <w:right w:val="single" w:sz="4" w:space="0" w:color="auto"/>
            </w:tcBorders>
            <w:shd w:val="clear" w:color="auto" w:fill="auto"/>
            <w:noWrap/>
            <w:vAlign w:val="bottom"/>
            <w:hideMark/>
          </w:tcPr>
          <w:p w14:paraId="5816392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-0.0171985</w:t>
            </w:r>
          </w:p>
        </w:tc>
        <w:tc>
          <w:tcPr>
            <w:tcW w:w="1540" w:type="dxa"/>
            <w:tcBorders>
              <w:top w:val="nil"/>
              <w:left w:val="nil"/>
              <w:bottom w:val="single" w:sz="4" w:space="0" w:color="auto"/>
              <w:right w:val="single" w:sz="4" w:space="0" w:color="auto"/>
            </w:tcBorders>
            <w:shd w:val="clear" w:color="auto" w:fill="auto"/>
            <w:noWrap/>
            <w:vAlign w:val="bottom"/>
            <w:hideMark/>
          </w:tcPr>
          <w:p w14:paraId="679A694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-0.4536282</w:t>
            </w:r>
          </w:p>
        </w:tc>
      </w:tr>
      <w:tr w:rsidR="00F76CCB" w:rsidRPr="00F76CCB" w14:paraId="54AAD8A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E55A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21</w:t>
            </w:r>
          </w:p>
        </w:tc>
        <w:tc>
          <w:tcPr>
            <w:tcW w:w="1540" w:type="dxa"/>
            <w:tcBorders>
              <w:top w:val="nil"/>
              <w:left w:val="nil"/>
              <w:bottom w:val="single" w:sz="4" w:space="0" w:color="auto"/>
              <w:right w:val="single" w:sz="4" w:space="0" w:color="auto"/>
            </w:tcBorders>
            <w:shd w:val="clear" w:color="auto" w:fill="auto"/>
            <w:noWrap/>
            <w:vAlign w:val="bottom"/>
            <w:hideMark/>
          </w:tcPr>
          <w:p w14:paraId="23F9001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-0.0186043</w:t>
            </w:r>
          </w:p>
        </w:tc>
        <w:tc>
          <w:tcPr>
            <w:tcW w:w="1540" w:type="dxa"/>
            <w:tcBorders>
              <w:top w:val="nil"/>
              <w:left w:val="nil"/>
              <w:bottom w:val="single" w:sz="4" w:space="0" w:color="auto"/>
              <w:right w:val="single" w:sz="4" w:space="0" w:color="auto"/>
            </w:tcBorders>
            <w:shd w:val="clear" w:color="auto" w:fill="auto"/>
            <w:noWrap/>
            <w:vAlign w:val="bottom"/>
            <w:hideMark/>
          </w:tcPr>
          <w:p w14:paraId="22849DE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-0.4773155</w:t>
            </w:r>
          </w:p>
        </w:tc>
      </w:tr>
      <w:tr w:rsidR="00F76CCB" w:rsidRPr="00F76CCB" w14:paraId="61904EE9"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9462C7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22</w:t>
            </w:r>
          </w:p>
        </w:tc>
        <w:tc>
          <w:tcPr>
            <w:tcW w:w="1540" w:type="dxa"/>
            <w:tcBorders>
              <w:top w:val="nil"/>
              <w:left w:val="nil"/>
              <w:bottom w:val="single" w:sz="4" w:space="0" w:color="auto"/>
              <w:right w:val="single" w:sz="4" w:space="0" w:color="auto"/>
            </w:tcBorders>
            <w:shd w:val="clear" w:color="auto" w:fill="auto"/>
            <w:noWrap/>
            <w:vAlign w:val="bottom"/>
            <w:hideMark/>
          </w:tcPr>
          <w:p w14:paraId="542410F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-0.0200272</w:t>
            </w:r>
          </w:p>
        </w:tc>
        <w:tc>
          <w:tcPr>
            <w:tcW w:w="1540" w:type="dxa"/>
            <w:tcBorders>
              <w:top w:val="nil"/>
              <w:left w:val="nil"/>
              <w:bottom w:val="single" w:sz="4" w:space="0" w:color="auto"/>
              <w:right w:val="single" w:sz="4" w:space="0" w:color="auto"/>
            </w:tcBorders>
            <w:shd w:val="clear" w:color="auto" w:fill="auto"/>
            <w:noWrap/>
            <w:vAlign w:val="bottom"/>
            <w:hideMark/>
          </w:tcPr>
          <w:p w14:paraId="06AACD3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-0.5011534</w:t>
            </w:r>
          </w:p>
        </w:tc>
      </w:tr>
      <w:tr w:rsidR="00F76CCB" w:rsidRPr="00F76CCB" w14:paraId="6D0A1F19"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83031D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23</w:t>
            </w:r>
          </w:p>
        </w:tc>
        <w:tc>
          <w:tcPr>
            <w:tcW w:w="1540" w:type="dxa"/>
            <w:tcBorders>
              <w:top w:val="nil"/>
              <w:left w:val="nil"/>
              <w:bottom w:val="single" w:sz="4" w:space="0" w:color="auto"/>
              <w:right w:val="single" w:sz="4" w:space="0" w:color="auto"/>
            </w:tcBorders>
            <w:shd w:val="clear" w:color="auto" w:fill="auto"/>
            <w:noWrap/>
            <w:vAlign w:val="bottom"/>
            <w:hideMark/>
          </w:tcPr>
          <w:p w14:paraId="6BF5B05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-0.0214623</w:t>
            </w:r>
          </w:p>
        </w:tc>
        <w:tc>
          <w:tcPr>
            <w:tcW w:w="1540" w:type="dxa"/>
            <w:tcBorders>
              <w:top w:val="nil"/>
              <w:left w:val="nil"/>
              <w:bottom w:val="single" w:sz="4" w:space="0" w:color="auto"/>
              <w:right w:val="single" w:sz="4" w:space="0" w:color="auto"/>
            </w:tcBorders>
            <w:shd w:val="clear" w:color="auto" w:fill="auto"/>
            <w:noWrap/>
            <w:vAlign w:val="bottom"/>
            <w:hideMark/>
          </w:tcPr>
          <w:p w14:paraId="4B7BF24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-0.5251498</w:t>
            </w:r>
          </w:p>
        </w:tc>
      </w:tr>
      <w:tr w:rsidR="00F76CCB" w:rsidRPr="00F76CCB" w14:paraId="17238E8D"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85800B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14:paraId="23201F0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-0.0229049</w:t>
            </w:r>
          </w:p>
        </w:tc>
        <w:tc>
          <w:tcPr>
            <w:tcW w:w="1540" w:type="dxa"/>
            <w:tcBorders>
              <w:top w:val="nil"/>
              <w:left w:val="nil"/>
              <w:bottom w:val="single" w:sz="4" w:space="0" w:color="auto"/>
              <w:right w:val="single" w:sz="4" w:space="0" w:color="auto"/>
            </w:tcBorders>
            <w:shd w:val="clear" w:color="auto" w:fill="auto"/>
            <w:noWrap/>
            <w:vAlign w:val="bottom"/>
            <w:hideMark/>
          </w:tcPr>
          <w:p w14:paraId="22544D3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-0.5493125</w:t>
            </w:r>
          </w:p>
        </w:tc>
      </w:tr>
      <w:tr w:rsidR="00F76CCB" w:rsidRPr="00F76CCB" w14:paraId="453D3551"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A2080F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25</w:t>
            </w:r>
          </w:p>
        </w:tc>
        <w:tc>
          <w:tcPr>
            <w:tcW w:w="1540" w:type="dxa"/>
            <w:tcBorders>
              <w:top w:val="nil"/>
              <w:left w:val="nil"/>
              <w:bottom w:val="single" w:sz="4" w:space="0" w:color="auto"/>
              <w:right w:val="single" w:sz="4" w:space="0" w:color="auto"/>
            </w:tcBorders>
            <w:shd w:val="clear" w:color="auto" w:fill="auto"/>
            <w:noWrap/>
            <w:vAlign w:val="bottom"/>
            <w:hideMark/>
          </w:tcPr>
          <w:p w14:paraId="5BFFE04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-0.0243501</w:t>
            </w:r>
          </w:p>
        </w:tc>
        <w:tc>
          <w:tcPr>
            <w:tcW w:w="1540" w:type="dxa"/>
            <w:tcBorders>
              <w:top w:val="nil"/>
              <w:left w:val="nil"/>
              <w:bottom w:val="single" w:sz="4" w:space="0" w:color="auto"/>
              <w:right w:val="single" w:sz="4" w:space="0" w:color="auto"/>
            </w:tcBorders>
            <w:shd w:val="clear" w:color="auto" w:fill="auto"/>
            <w:noWrap/>
            <w:vAlign w:val="bottom"/>
            <w:hideMark/>
          </w:tcPr>
          <w:p w14:paraId="024C53F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-0.5736493</w:t>
            </w:r>
          </w:p>
        </w:tc>
      </w:tr>
      <w:tr w:rsidR="00F76CCB" w:rsidRPr="00F76CCB" w14:paraId="47A6C5AF"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34C6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26</w:t>
            </w:r>
          </w:p>
        </w:tc>
        <w:tc>
          <w:tcPr>
            <w:tcW w:w="1540" w:type="dxa"/>
            <w:tcBorders>
              <w:top w:val="nil"/>
              <w:left w:val="nil"/>
              <w:bottom w:val="single" w:sz="4" w:space="0" w:color="auto"/>
              <w:right w:val="single" w:sz="4" w:space="0" w:color="auto"/>
            </w:tcBorders>
            <w:shd w:val="clear" w:color="auto" w:fill="auto"/>
            <w:noWrap/>
            <w:vAlign w:val="bottom"/>
            <w:hideMark/>
          </w:tcPr>
          <w:p w14:paraId="4307E6E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-0.025793</w:t>
            </w:r>
          </w:p>
        </w:tc>
        <w:tc>
          <w:tcPr>
            <w:tcW w:w="1540" w:type="dxa"/>
            <w:tcBorders>
              <w:top w:val="nil"/>
              <w:left w:val="nil"/>
              <w:bottom w:val="single" w:sz="4" w:space="0" w:color="auto"/>
              <w:right w:val="single" w:sz="4" w:space="0" w:color="auto"/>
            </w:tcBorders>
            <w:shd w:val="clear" w:color="auto" w:fill="auto"/>
            <w:noWrap/>
            <w:vAlign w:val="bottom"/>
            <w:hideMark/>
          </w:tcPr>
          <w:p w14:paraId="213349E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-0.5981684</w:t>
            </w:r>
          </w:p>
        </w:tc>
      </w:tr>
      <w:tr w:rsidR="00F76CCB" w:rsidRPr="00F76CCB" w14:paraId="70D05EDE"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FAAF3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27</w:t>
            </w:r>
          </w:p>
        </w:tc>
        <w:tc>
          <w:tcPr>
            <w:tcW w:w="1540" w:type="dxa"/>
            <w:tcBorders>
              <w:top w:val="nil"/>
              <w:left w:val="nil"/>
              <w:bottom w:val="single" w:sz="4" w:space="0" w:color="auto"/>
              <w:right w:val="single" w:sz="4" w:space="0" w:color="auto"/>
            </w:tcBorders>
            <w:shd w:val="clear" w:color="auto" w:fill="auto"/>
            <w:noWrap/>
            <w:vAlign w:val="bottom"/>
            <w:hideMark/>
          </w:tcPr>
          <w:p w14:paraId="2320358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-0.0272287</w:t>
            </w:r>
          </w:p>
        </w:tc>
        <w:tc>
          <w:tcPr>
            <w:tcW w:w="1540" w:type="dxa"/>
            <w:tcBorders>
              <w:top w:val="nil"/>
              <w:left w:val="nil"/>
              <w:bottom w:val="single" w:sz="4" w:space="0" w:color="auto"/>
              <w:right w:val="single" w:sz="4" w:space="0" w:color="auto"/>
            </w:tcBorders>
            <w:shd w:val="clear" w:color="auto" w:fill="auto"/>
            <w:noWrap/>
            <w:vAlign w:val="bottom"/>
            <w:hideMark/>
          </w:tcPr>
          <w:p w14:paraId="25B3765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-0.6228774</w:t>
            </w:r>
          </w:p>
        </w:tc>
      </w:tr>
      <w:tr w:rsidR="00F76CCB" w:rsidRPr="00F76CCB" w14:paraId="3C540EEB"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4D4546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28</w:t>
            </w:r>
          </w:p>
        </w:tc>
        <w:tc>
          <w:tcPr>
            <w:tcW w:w="1540" w:type="dxa"/>
            <w:tcBorders>
              <w:top w:val="nil"/>
              <w:left w:val="nil"/>
              <w:bottom w:val="single" w:sz="4" w:space="0" w:color="auto"/>
              <w:right w:val="single" w:sz="4" w:space="0" w:color="auto"/>
            </w:tcBorders>
            <w:shd w:val="clear" w:color="auto" w:fill="auto"/>
            <w:noWrap/>
            <w:vAlign w:val="bottom"/>
            <w:hideMark/>
          </w:tcPr>
          <w:p w14:paraId="60B5A5B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-0.0286523</w:t>
            </w:r>
          </w:p>
        </w:tc>
        <w:tc>
          <w:tcPr>
            <w:tcW w:w="1540" w:type="dxa"/>
            <w:tcBorders>
              <w:top w:val="nil"/>
              <w:left w:val="nil"/>
              <w:bottom w:val="single" w:sz="4" w:space="0" w:color="auto"/>
              <w:right w:val="single" w:sz="4" w:space="0" w:color="auto"/>
            </w:tcBorders>
            <w:shd w:val="clear" w:color="auto" w:fill="auto"/>
            <w:noWrap/>
            <w:vAlign w:val="bottom"/>
            <w:hideMark/>
          </w:tcPr>
          <w:p w14:paraId="33A42CB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-0.6477844</w:t>
            </w:r>
          </w:p>
        </w:tc>
      </w:tr>
      <w:tr w:rsidR="00F76CCB" w:rsidRPr="00F76CCB" w14:paraId="280F327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FCD2E2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29</w:t>
            </w:r>
          </w:p>
        </w:tc>
        <w:tc>
          <w:tcPr>
            <w:tcW w:w="1540" w:type="dxa"/>
            <w:tcBorders>
              <w:top w:val="nil"/>
              <w:left w:val="nil"/>
              <w:bottom w:val="single" w:sz="4" w:space="0" w:color="auto"/>
              <w:right w:val="single" w:sz="4" w:space="0" w:color="auto"/>
            </w:tcBorders>
            <w:shd w:val="clear" w:color="auto" w:fill="auto"/>
            <w:noWrap/>
            <w:vAlign w:val="bottom"/>
            <w:hideMark/>
          </w:tcPr>
          <w:p w14:paraId="7D71684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-0.0300587</w:t>
            </w:r>
          </w:p>
        </w:tc>
        <w:tc>
          <w:tcPr>
            <w:tcW w:w="1540" w:type="dxa"/>
            <w:tcBorders>
              <w:top w:val="nil"/>
              <w:left w:val="nil"/>
              <w:bottom w:val="single" w:sz="4" w:space="0" w:color="auto"/>
              <w:right w:val="single" w:sz="4" w:space="0" w:color="auto"/>
            </w:tcBorders>
            <w:shd w:val="clear" w:color="auto" w:fill="auto"/>
            <w:noWrap/>
            <w:vAlign w:val="bottom"/>
            <w:hideMark/>
          </w:tcPr>
          <w:p w14:paraId="02B9AC2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-0.6728968</w:t>
            </w:r>
          </w:p>
        </w:tc>
      </w:tr>
      <w:tr w:rsidR="00F76CCB" w:rsidRPr="00F76CCB" w14:paraId="3807F778"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A0F92D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30</w:t>
            </w:r>
          </w:p>
        </w:tc>
        <w:tc>
          <w:tcPr>
            <w:tcW w:w="1540" w:type="dxa"/>
            <w:tcBorders>
              <w:top w:val="nil"/>
              <w:left w:val="nil"/>
              <w:bottom w:val="single" w:sz="4" w:space="0" w:color="auto"/>
              <w:right w:val="single" w:sz="4" w:space="0" w:color="auto"/>
            </w:tcBorders>
            <w:shd w:val="clear" w:color="auto" w:fill="auto"/>
            <w:noWrap/>
            <w:vAlign w:val="bottom"/>
            <w:hideMark/>
          </w:tcPr>
          <w:p w14:paraId="7282096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-0.0314429</w:t>
            </w:r>
          </w:p>
        </w:tc>
        <w:tc>
          <w:tcPr>
            <w:tcW w:w="1540" w:type="dxa"/>
            <w:tcBorders>
              <w:top w:val="nil"/>
              <w:left w:val="nil"/>
              <w:bottom w:val="single" w:sz="4" w:space="0" w:color="auto"/>
              <w:right w:val="single" w:sz="4" w:space="0" w:color="auto"/>
            </w:tcBorders>
            <w:shd w:val="clear" w:color="auto" w:fill="auto"/>
            <w:noWrap/>
            <w:vAlign w:val="bottom"/>
            <w:hideMark/>
          </w:tcPr>
          <w:p w14:paraId="01AF2AC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-0.6982225</w:t>
            </w:r>
          </w:p>
        </w:tc>
      </w:tr>
      <w:tr w:rsidR="00F76CCB" w:rsidRPr="00F76CCB" w14:paraId="7ECDE02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AD89C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31</w:t>
            </w:r>
          </w:p>
        </w:tc>
        <w:tc>
          <w:tcPr>
            <w:tcW w:w="1540" w:type="dxa"/>
            <w:tcBorders>
              <w:top w:val="nil"/>
              <w:left w:val="nil"/>
              <w:bottom w:val="single" w:sz="4" w:space="0" w:color="auto"/>
              <w:right w:val="single" w:sz="4" w:space="0" w:color="auto"/>
            </w:tcBorders>
            <w:shd w:val="clear" w:color="auto" w:fill="auto"/>
            <w:noWrap/>
            <w:vAlign w:val="bottom"/>
            <w:hideMark/>
          </w:tcPr>
          <w:p w14:paraId="308B068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-0.0327997</w:t>
            </w:r>
          </w:p>
        </w:tc>
        <w:tc>
          <w:tcPr>
            <w:tcW w:w="1540" w:type="dxa"/>
            <w:tcBorders>
              <w:top w:val="nil"/>
              <w:left w:val="nil"/>
              <w:bottom w:val="single" w:sz="4" w:space="0" w:color="auto"/>
              <w:right w:val="single" w:sz="4" w:space="0" w:color="auto"/>
            </w:tcBorders>
            <w:shd w:val="clear" w:color="auto" w:fill="auto"/>
            <w:noWrap/>
            <w:vAlign w:val="bottom"/>
            <w:hideMark/>
          </w:tcPr>
          <w:p w14:paraId="60858F0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-0.7237687</w:t>
            </w:r>
          </w:p>
        </w:tc>
      </w:tr>
      <w:tr w:rsidR="00F76CCB" w:rsidRPr="00F76CCB" w14:paraId="59F502AA"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1D30B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32</w:t>
            </w:r>
          </w:p>
        </w:tc>
        <w:tc>
          <w:tcPr>
            <w:tcW w:w="1540" w:type="dxa"/>
            <w:tcBorders>
              <w:top w:val="nil"/>
              <w:left w:val="nil"/>
              <w:bottom w:val="single" w:sz="4" w:space="0" w:color="auto"/>
              <w:right w:val="single" w:sz="4" w:space="0" w:color="auto"/>
            </w:tcBorders>
            <w:shd w:val="clear" w:color="auto" w:fill="auto"/>
            <w:noWrap/>
            <w:vAlign w:val="bottom"/>
            <w:hideMark/>
          </w:tcPr>
          <w:p w14:paraId="69E3337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-0.0341241</w:t>
            </w:r>
          </w:p>
        </w:tc>
        <w:tc>
          <w:tcPr>
            <w:tcW w:w="1540" w:type="dxa"/>
            <w:tcBorders>
              <w:top w:val="nil"/>
              <w:left w:val="nil"/>
              <w:bottom w:val="single" w:sz="4" w:space="0" w:color="auto"/>
              <w:right w:val="single" w:sz="4" w:space="0" w:color="auto"/>
            </w:tcBorders>
            <w:shd w:val="clear" w:color="auto" w:fill="auto"/>
            <w:noWrap/>
            <w:vAlign w:val="bottom"/>
            <w:hideMark/>
          </w:tcPr>
          <w:p w14:paraId="4C39A17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-0.7495425</w:t>
            </w:r>
          </w:p>
        </w:tc>
      </w:tr>
      <w:tr w:rsidR="00F76CCB" w:rsidRPr="00F76CCB" w14:paraId="3110F83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740DD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33</w:t>
            </w:r>
          </w:p>
        </w:tc>
        <w:tc>
          <w:tcPr>
            <w:tcW w:w="1540" w:type="dxa"/>
            <w:tcBorders>
              <w:top w:val="nil"/>
              <w:left w:val="nil"/>
              <w:bottom w:val="single" w:sz="4" w:space="0" w:color="auto"/>
              <w:right w:val="single" w:sz="4" w:space="0" w:color="auto"/>
            </w:tcBorders>
            <w:shd w:val="clear" w:color="auto" w:fill="auto"/>
            <w:noWrap/>
            <w:vAlign w:val="bottom"/>
            <w:hideMark/>
          </w:tcPr>
          <w:p w14:paraId="2A4317D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-0.0354105</w:t>
            </w:r>
          </w:p>
        </w:tc>
        <w:tc>
          <w:tcPr>
            <w:tcW w:w="1540" w:type="dxa"/>
            <w:tcBorders>
              <w:top w:val="nil"/>
              <w:left w:val="nil"/>
              <w:bottom w:val="single" w:sz="4" w:space="0" w:color="auto"/>
              <w:right w:val="single" w:sz="4" w:space="0" w:color="auto"/>
            </w:tcBorders>
            <w:shd w:val="clear" w:color="auto" w:fill="auto"/>
            <w:noWrap/>
            <w:vAlign w:val="bottom"/>
            <w:hideMark/>
          </w:tcPr>
          <w:p w14:paraId="6AF76CA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-0.7755507</w:t>
            </w:r>
          </w:p>
        </w:tc>
      </w:tr>
      <w:tr w:rsidR="00F76CCB" w:rsidRPr="00F76CCB" w14:paraId="18A898AC"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0E7DC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34</w:t>
            </w:r>
          </w:p>
        </w:tc>
        <w:tc>
          <w:tcPr>
            <w:tcW w:w="1540" w:type="dxa"/>
            <w:tcBorders>
              <w:top w:val="nil"/>
              <w:left w:val="nil"/>
              <w:bottom w:val="single" w:sz="4" w:space="0" w:color="auto"/>
              <w:right w:val="single" w:sz="4" w:space="0" w:color="auto"/>
            </w:tcBorders>
            <w:shd w:val="clear" w:color="auto" w:fill="auto"/>
            <w:noWrap/>
            <w:vAlign w:val="bottom"/>
            <w:hideMark/>
          </w:tcPr>
          <w:p w14:paraId="0DFC903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-0.036654</w:t>
            </w:r>
          </w:p>
        </w:tc>
        <w:tc>
          <w:tcPr>
            <w:tcW w:w="1540" w:type="dxa"/>
            <w:tcBorders>
              <w:top w:val="nil"/>
              <w:left w:val="nil"/>
              <w:bottom w:val="single" w:sz="4" w:space="0" w:color="auto"/>
              <w:right w:val="single" w:sz="4" w:space="0" w:color="auto"/>
            </w:tcBorders>
            <w:shd w:val="clear" w:color="auto" w:fill="auto"/>
            <w:noWrap/>
            <w:vAlign w:val="bottom"/>
            <w:hideMark/>
          </w:tcPr>
          <w:p w14:paraId="2D3656B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-0.8017994</w:t>
            </w:r>
          </w:p>
        </w:tc>
      </w:tr>
      <w:tr w:rsidR="00F76CCB" w:rsidRPr="00F76CCB" w14:paraId="6C407C39"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F5C63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35</w:t>
            </w:r>
          </w:p>
        </w:tc>
        <w:tc>
          <w:tcPr>
            <w:tcW w:w="1540" w:type="dxa"/>
            <w:tcBorders>
              <w:top w:val="nil"/>
              <w:left w:val="nil"/>
              <w:bottom w:val="single" w:sz="4" w:space="0" w:color="auto"/>
              <w:right w:val="single" w:sz="4" w:space="0" w:color="auto"/>
            </w:tcBorders>
            <w:shd w:val="clear" w:color="auto" w:fill="auto"/>
            <w:noWrap/>
            <w:vAlign w:val="bottom"/>
            <w:hideMark/>
          </w:tcPr>
          <w:p w14:paraId="6DC1191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-0.0378488</w:t>
            </w:r>
          </w:p>
        </w:tc>
        <w:tc>
          <w:tcPr>
            <w:tcW w:w="1540" w:type="dxa"/>
            <w:tcBorders>
              <w:top w:val="nil"/>
              <w:left w:val="nil"/>
              <w:bottom w:val="single" w:sz="4" w:space="0" w:color="auto"/>
              <w:right w:val="single" w:sz="4" w:space="0" w:color="auto"/>
            </w:tcBorders>
            <w:shd w:val="clear" w:color="auto" w:fill="auto"/>
            <w:noWrap/>
            <w:vAlign w:val="bottom"/>
            <w:hideMark/>
          </w:tcPr>
          <w:p w14:paraId="23ED938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-0.8282937</w:t>
            </w:r>
          </w:p>
        </w:tc>
      </w:tr>
      <w:tr w:rsidR="00F76CCB" w:rsidRPr="00F76CCB" w14:paraId="7CB8C86F"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EA980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36</w:t>
            </w:r>
          </w:p>
        </w:tc>
        <w:tc>
          <w:tcPr>
            <w:tcW w:w="1540" w:type="dxa"/>
            <w:tcBorders>
              <w:top w:val="nil"/>
              <w:left w:val="nil"/>
              <w:bottom w:val="single" w:sz="4" w:space="0" w:color="auto"/>
              <w:right w:val="single" w:sz="4" w:space="0" w:color="auto"/>
            </w:tcBorders>
            <w:shd w:val="clear" w:color="auto" w:fill="auto"/>
            <w:noWrap/>
            <w:vAlign w:val="bottom"/>
            <w:hideMark/>
          </w:tcPr>
          <w:p w14:paraId="42D7588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-0.0389896</w:t>
            </w:r>
          </w:p>
        </w:tc>
        <w:tc>
          <w:tcPr>
            <w:tcW w:w="1540" w:type="dxa"/>
            <w:tcBorders>
              <w:top w:val="nil"/>
              <w:left w:val="nil"/>
              <w:bottom w:val="single" w:sz="4" w:space="0" w:color="auto"/>
              <w:right w:val="single" w:sz="4" w:space="0" w:color="auto"/>
            </w:tcBorders>
            <w:shd w:val="clear" w:color="auto" w:fill="auto"/>
            <w:noWrap/>
            <w:vAlign w:val="bottom"/>
            <w:hideMark/>
          </w:tcPr>
          <w:p w14:paraId="5A6C02E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-0.8550386</w:t>
            </w:r>
          </w:p>
        </w:tc>
      </w:tr>
      <w:tr w:rsidR="00F76CCB" w:rsidRPr="00F76CCB" w14:paraId="57BC3905"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7EE4D1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37</w:t>
            </w:r>
          </w:p>
        </w:tc>
        <w:tc>
          <w:tcPr>
            <w:tcW w:w="1540" w:type="dxa"/>
            <w:tcBorders>
              <w:top w:val="nil"/>
              <w:left w:val="nil"/>
              <w:bottom w:val="single" w:sz="4" w:space="0" w:color="auto"/>
              <w:right w:val="single" w:sz="4" w:space="0" w:color="auto"/>
            </w:tcBorders>
            <w:shd w:val="clear" w:color="auto" w:fill="auto"/>
            <w:noWrap/>
            <w:vAlign w:val="bottom"/>
            <w:hideMark/>
          </w:tcPr>
          <w:p w14:paraId="6C0FAA6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-0.0400707</w:t>
            </w:r>
          </w:p>
        </w:tc>
        <w:tc>
          <w:tcPr>
            <w:tcW w:w="1540" w:type="dxa"/>
            <w:tcBorders>
              <w:top w:val="nil"/>
              <w:left w:val="nil"/>
              <w:bottom w:val="single" w:sz="4" w:space="0" w:color="auto"/>
              <w:right w:val="single" w:sz="4" w:space="0" w:color="auto"/>
            </w:tcBorders>
            <w:shd w:val="clear" w:color="auto" w:fill="auto"/>
            <w:noWrap/>
            <w:vAlign w:val="bottom"/>
            <w:hideMark/>
          </w:tcPr>
          <w:p w14:paraId="3008AC0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-0.8820373</w:t>
            </w:r>
          </w:p>
        </w:tc>
      </w:tr>
      <w:tr w:rsidR="00F76CCB" w:rsidRPr="00F76CCB" w14:paraId="6F288AE3"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AE462A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38</w:t>
            </w:r>
          </w:p>
        </w:tc>
        <w:tc>
          <w:tcPr>
            <w:tcW w:w="1540" w:type="dxa"/>
            <w:tcBorders>
              <w:top w:val="nil"/>
              <w:left w:val="nil"/>
              <w:bottom w:val="single" w:sz="4" w:space="0" w:color="auto"/>
              <w:right w:val="single" w:sz="4" w:space="0" w:color="auto"/>
            </w:tcBorders>
            <w:shd w:val="clear" w:color="auto" w:fill="auto"/>
            <w:noWrap/>
            <w:vAlign w:val="bottom"/>
            <w:hideMark/>
          </w:tcPr>
          <w:p w14:paraId="56A9D22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-0.0410865</w:t>
            </w:r>
          </w:p>
        </w:tc>
        <w:tc>
          <w:tcPr>
            <w:tcW w:w="1540" w:type="dxa"/>
            <w:tcBorders>
              <w:top w:val="nil"/>
              <w:left w:val="nil"/>
              <w:bottom w:val="single" w:sz="4" w:space="0" w:color="auto"/>
              <w:right w:val="single" w:sz="4" w:space="0" w:color="auto"/>
            </w:tcBorders>
            <w:shd w:val="clear" w:color="auto" w:fill="auto"/>
            <w:noWrap/>
            <w:vAlign w:val="bottom"/>
            <w:hideMark/>
          </w:tcPr>
          <w:p w14:paraId="4BF0C7A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-0.9092915</w:t>
            </w:r>
          </w:p>
        </w:tc>
      </w:tr>
      <w:tr w:rsidR="00F76CCB" w:rsidRPr="00F76CCB" w14:paraId="4EF68BF4"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165274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39</w:t>
            </w:r>
          </w:p>
        </w:tc>
        <w:tc>
          <w:tcPr>
            <w:tcW w:w="1540" w:type="dxa"/>
            <w:tcBorders>
              <w:top w:val="nil"/>
              <w:left w:val="nil"/>
              <w:bottom w:val="single" w:sz="4" w:space="0" w:color="auto"/>
              <w:right w:val="single" w:sz="4" w:space="0" w:color="auto"/>
            </w:tcBorders>
            <w:shd w:val="clear" w:color="auto" w:fill="auto"/>
            <w:noWrap/>
            <w:vAlign w:val="bottom"/>
            <w:hideMark/>
          </w:tcPr>
          <w:p w14:paraId="20A03ED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-0.042031</w:t>
            </w:r>
          </w:p>
        </w:tc>
        <w:tc>
          <w:tcPr>
            <w:tcW w:w="1540" w:type="dxa"/>
            <w:tcBorders>
              <w:top w:val="nil"/>
              <w:left w:val="nil"/>
              <w:bottom w:val="single" w:sz="4" w:space="0" w:color="auto"/>
              <w:right w:val="single" w:sz="4" w:space="0" w:color="auto"/>
            </w:tcBorders>
            <w:shd w:val="clear" w:color="auto" w:fill="auto"/>
            <w:noWrap/>
            <w:vAlign w:val="bottom"/>
            <w:hideMark/>
          </w:tcPr>
          <w:p w14:paraId="3E97572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-0.9368016</w:t>
            </w:r>
          </w:p>
        </w:tc>
      </w:tr>
      <w:tr w:rsidR="00F76CCB" w:rsidRPr="00F76CCB" w14:paraId="7554913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63F4A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40</w:t>
            </w:r>
          </w:p>
        </w:tc>
        <w:tc>
          <w:tcPr>
            <w:tcW w:w="1540" w:type="dxa"/>
            <w:tcBorders>
              <w:top w:val="nil"/>
              <w:left w:val="nil"/>
              <w:bottom w:val="single" w:sz="4" w:space="0" w:color="auto"/>
              <w:right w:val="single" w:sz="4" w:space="0" w:color="auto"/>
            </w:tcBorders>
            <w:shd w:val="clear" w:color="auto" w:fill="auto"/>
            <w:noWrap/>
            <w:vAlign w:val="bottom"/>
            <w:hideMark/>
          </w:tcPr>
          <w:p w14:paraId="0CAD321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-0.0428984</w:t>
            </w:r>
          </w:p>
        </w:tc>
        <w:tc>
          <w:tcPr>
            <w:tcW w:w="1540" w:type="dxa"/>
            <w:tcBorders>
              <w:top w:val="nil"/>
              <w:left w:val="nil"/>
              <w:bottom w:val="single" w:sz="4" w:space="0" w:color="auto"/>
              <w:right w:val="single" w:sz="4" w:space="0" w:color="auto"/>
            </w:tcBorders>
            <w:shd w:val="clear" w:color="auto" w:fill="auto"/>
            <w:noWrap/>
            <w:vAlign w:val="bottom"/>
            <w:hideMark/>
          </w:tcPr>
          <w:p w14:paraId="6B674F2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-0.964565</w:t>
            </w:r>
          </w:p>
        </w:tc>
      </w:tr>
      <w:tr w:rsidR="00F76CCB" w:rsidRPr="00F76CCB" w14:paraId="6861A921"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853C32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41</w:t>
            </w:r>
          </w:p>
        </w:tc>
        <w:tc>
          <w:tcPr>
            <w:tcW w:w="1540" w:type="dxa"/>
            <w:tcBorders>
              <w:top w:val="nil"/>
              <w:left w:val="nil"/>
              <w:bottom w:val="single" w:sz="4" w:space="0" w:color="auto"/>
              <w:right w:val="single" w:sz="4" w:space="0" w:color="auto"/>
            </w:tcBorders>
            <w:shd w:val="clear" w:color="auto" w:fill="auto"/>
            <w:noWrap/>
            <w:vAlign w:val="bottom"/>
            <w:hideMark/>
          </w:tcPr>
          <w:p w14:paraId="507340E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-0.0436827</w:t>
            </w:r>
          </w:p>
        </w:tc>
        <w:tc>
          <w:tcPr>
            <w:tcW w:w="1540" w:type="dxa"/>
            <w:tcBorders>
              <w:top w:val="nil"/>
              <w:left w:val="nil"/>
              <w:bottom w:val="single" w:sz="4" w:space="0" w:color="auto"/>
              <w:right w:val="single" w:sz="4" w:space="0" w:color="auto"/>
            </w:tcBorders>
            <w:shd w:val="clear" w:color="auto" w:fill="auto"/>
            <w:noWrap/>
            <w:vAlign w:val="bottom"/>
            <w:hideMark/>
          </w:tcPr>
          <w:p w14:paraId="708CE60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-0.9925762</w:t>
            </w:r>
          </w:p>
        </w:tc>
      </w:tr>
      <w:tr w:rsidR="00F76CCB" w:rsidRPr="00F76CCB" w14:paraId="389454AF"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5A24A4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42</w:t>
            </w:r>
          </w:p>
        </w:tc>
        <w:tc>
          <w:tcPr>
            <w:tcW w:w="1540" w:type="dxa"/>
            <w:tcBorders>
              <w:top w:val="nil"/>
              <w:left w:val="nil"/>
              <w:bottom w:val="single" w:sz="4" w:space="0" w:color="auto"/>
              <w:right w:val="single" w:sz="4" w:space="0" w:color="auto"/>
            </w:tcBorders>
            <w:shd w:val="clear" w:color="auto" w:fill="auto"/>
            <w:noWrap/>
            <w:vAlign w:val="bottom"/>
            <w:hideMark/>
          </w:tcPr>
          <w:p w14:paraId="3E095AB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-0.0443776</w:t>
            </w:r>
          </w:p>
        </w:tc>
        <w:tc>
          <w:tcPr>
            <w:tcW w:w="1540" w:type="dxa"/>
            <w:tcBorders>
              <w:top w:val="nil"/>
              <w:left w:val="nil"/>
              <w:bottom w:val="single" w:sz="4" w:space="0" w:color="auto"/>
              <w:right w:val="single" w:sz="4" w:space="0" w:color="auto"/>
            </w:tcBorders>
            <w:shd w:val="clear" w:color="auto" w:fill="auto"/>
            <w:noWrap/>
            <w:vAlign w:val="bottom"/>
            <w:hideMark/>
          </w:tcPr>
          <w:p w14:paraId="07EA0A2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-1.0208257</w:t>
            </w:r>
          </w:p>
        </w:tc>
      </w:tr>
      <w:tr w:rsidR="00F76CCB" w:rsidRPr="00F76CCB" w14:paraId="6C2144A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81813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lastRenderedPageBreak/>
              <w:t>43</w:t>
            </w:r>
          </w:p>
        </w:tc>
        <w:tc>
          <w:tcPr>
            <w:tcW w:w="1540" w:type="dxa"/>
            <w:tcBorders>
              <w:top w:val="nil"/>
              <w:left w:val="nil"/>
              <w:bottom w:val="single" w:sz="4" w:space="0" w:color="auto"/>
              <w:right w:val="single" w:sz="4" w:space="0" w:color="auto"/>
            </w:tcBorders>
            <w:shd w:val="clear" w:color="auto" w:fill="auto"/>
            <w:noWrap/>
            <w:vAlign w:val="bottom"/>
            <w:hideMark/>
          </w:tcPr>
          <w:p w14:paraId="5C47B57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-0.0449768</w:t>
            </w:r>
          </w:p>
        </w:tc>
        <w:tc>
          <w:tcPr>
            <w:tcW w:w="1540" w:type="dxa"/>
            <w:tcBorders>
              <w:top w:val="nil"/>
              <w:left w:val="nil"/>
              <w:bottom w:val="single" w:sz="4" w:space="0" w:color="auto"/>
              <w:right w:val="single" w:sz="4" w:space="0" w:color="auto"/>
            </w:tcBorders>
            <w:shd w:val="clear" w:color="auto" w:fill="auto"/>
            <w:noWrap/>
            <w:vAlign w:val="bottom"/>
            <w:hideMark/>
          </w:tcPr>
          <w:p w14:paraId="4609417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-1.0492985</w:t>
            </w:r>
          </w:p>
        </w:tc>
      </w:tr>
      <w:tr w:rsidR="00F76CCB" w:rsidRPr="00F76CCB" w14:paraId="6671C7C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3538D0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44</w:t>
            </w:r>
          </w:p>
        </w:tc>
        <w:tc>
          <w:tcPr>
            <w:tcW w:w="1540" w:type="dxa"/>
            <w:tcBorders>
              <w:top w:val="nil"/>
              <w:left w:val="nil"/>
              <w:bottom w:val="single" w:sz="4" w:space="0" w:color="auto"/>
              <w:right w:val="single" w:sz="4" w:space="0" w:color="auto"/>
            </w:tcBorders>
            <w:shd w:val="clear" w:color="auto" w:fill="auto"/>
            <w:noWrap/>
            <w:vAlign w:val="bottom"/>
            <w:hideMark/>
          </w:tcPr>
          <w:p w14:paraId="47559DE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-0.0454738</w:t>
            </w:r>
          </w:p>
        </w:tc>
        <w:tc>
          <w:tcPr>
            <w:tcW w:w="1540" w:type="dxa"/>
            <w:tcBorders>
              <w:top w:val="nil"/>
              <w:left w:val="nil"/>
              <w:bottom w:val="single" w:sz="4" w:space="0" w:color="auto"/>
              <w:right w:val="single" w:sz="4" w:space="0" w:color="auto"/>
            </w:tcBorders>
            <w:shd w:val="clear" w:color="auto" w:fill="auto"/>
            <w:noWrap/>
            <w:vAlign w:val="bottom"/>
            <w:hideMark/>
          </w:tcPr>
          <w:p w14:paraId="3A97A3C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-1.0779734</w:t>
            </w:r>
          </w:p>
        </w:tc>
      </w:tr>
      <w:tr w:rsidR="00F76CCB" w:rsidRPr="00F76CCB" w14:paraId="3694ADEA"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090A2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45</w:t>
            </w:r>
          </w:p>
        </w:tc>
        <w:tc>
          <w:tcPr>
            <w:tcW w:w="1540" w:type="dxa"/>
            <w:tcBorders>
              <w:top w:val="nil"/>
              <w:left w:val="nil"/>
              <w:bottom w:val="single" w:sz="4" w:space="0" w:color="auto"/>
              <w:right w:val="single" w:sz="4" w:space="0" w:color="auto"/>
            </w:tcBorders>
            <w:shd w:val="clear" w:color="auto" w:fill="auto"/>
            <w:noWrap/>
            <w:vAlign w:val="bottom"/>
            <w:hideMark/>
          </w:tcPr>
          <w:p w14:paraId="13D69E1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-0.0458621</w:t>
            </w:r>
          </w:p>
        </w:tc>
        <w:tc>
          <w:tcPr>
            <w:tcW w:w="1540" w:type="dxa"/>
            <w:tcBorders>
              <w:top w:val="nil"/>
              <w:left w:val="nil"/>
              <w:bottom w:val="single" w:sz="4" w:space="0" w:color="auto"/>
              <w:right w:val="single" w:sz="4" w:space="0" w:color="auto"/>
            </w:tcBorders>
            <w:shd w:val="clear" w:color="auto" w:fill="auto"/>
            <w:noWrap/>
            <w:vAlign w:val="bottom"/>
            <w:hideMark/>
          </w:tcPr>
          <w:p w14:paraId="2B7B5C6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-1.1068192</w:t>
            </w:r>
          </w:p>
        </w:tc>
      </w:tr>
      <w:tr w:rsidR="00F76CCB" w:rsidRPr="00F76CCB" w14:paraId="745770E1"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E0C35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46</w:t>
            </w:r>
          </w:p>
        </w:tc>
        <w:tc>
          <w:tcPr>
            <w:tcW w:w="1540" w:type="dxa"/>
            <w:tcBorders>
              <w:top w:val="nil"/>
              <w:left w:val="nil"/>
              <w:bottom w:val="single" w:sz="4" w:space="0" w:color="auto"/>
              <w:right w:val="single" w:sz="4" w:space="0" w:color="auto"/>
            </w:tcBorders>
            <w:shd w:val="clear" w:color="auto" w:fill="auto"/>
            <w:noWrap/>
            <w:vAlign w:val="bottom"/>
            <w:hideMark/>
          </w:tcPr>
          <w:p w14:paraId="49B20E6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-0.0461346</w:t>
            </w:r>
          </w:p>
        </w:tc>
        <w:tc>
          <w:tcPr>
            <w:tcW w:w="1540" w:type="dxa"/>
            <w:tcBorders>
              <w:top w:val="nil"/>
              <w:left w:val="nil"/>
              <w:bottom w:val="single" w:sz="4" w:space="0" w:color="auto"/>
              <w:right w:val="single" w:sz="4" w:space="0" w:color="auto"/>
            </w:tcBorders>
            <w:shd w:val="clear" w:color="auto" w:fill="auto"/>
            <w:noWrap/>
            <w:vAlign w:val="bottom"/>
            <w:hideMark/>
          </w:tcPr>
          <w:p w14:paraId="4EDFA20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-1.1357927</w:t>
            </w:r>
          </w:p>
        </w:tc>
      </w:tr>
      <w:tr w:rsidR="00F76CCB" w:rsidRPr="00F76CCB" w14:paraId="4D499C1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926A7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47</w:t>
            </w:r>
          </w:p>
        </w:tc>
        <w:tc>
          <w:tcPr>
            <w:tcW w:w="1540" w:type="dxa"/>
            <w:tcBorders>
              <w:top w:val="nil"/>
              <w:left w:val="nil"/>
              <w:bottom w:val="single" w:sz="4" w:space="0" w:color="auto"/>
              <w:right w:val="single" w:sz="4" w:space="0" w:color="auto"/>
            </w:tcBorders>
            <w:shd w:val="clear" w:color="auto" w:fill="auto"/>
            <w:noWrap/>
            <w:vAlign w:val="bottom"/>
            <w:hideMark/>
          </w:tcPr>
          <w:p w14:paraId="610C15E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-0.0462846</w:t>
            </w:r>
          </w:p>
        </w:tc>
        <w:tc>
          <w:tcPr>
            <w:tcW w:w="1540" w:type="dxa"/>
            <w:tcBorders>
              <w:top w:val="nil"/>
              <w:left w:val="nil"/>
              <w:bottom w:val="single" w:sz="4" w:space="0" w:color="auto"/>
              <w:right w:val="single" w:sz="4" w:space="0" w:color="auto"/>
            </w:tcBorders>
            <w:shd w:val="clear" w:color="auto" w:fill="auto"/>
            <w:noWrap/>
            <w:vAlign w:val="bottom"/>
            <w:hideMark/>
          </w:tcPr>
          <w:p w14:paraId="27B1064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-1.1648338</w:t>
            </w:r>
          </w:p>
        </w:tc>
      </w:tr>
      <w:tr w:rsidR="00F76CCB" w:rsidRPr="00F76CCB" w14:paraId="65AFCAB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F60C3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48</w:t>
            </w:r>
          </w:p>
        </w:tc>
        <w:tc>
          <w:tcPr>
            <w:tcW w:w="1540" w:type="dxa"/>
            <w:tcBorders>
              <w:top w:val="nil"/>
              <w:left w:val="nil"/>
              <w:bottom w:val="single" w:sz="4" w:space="0" w:color="auto"/>
              <w:right w:val="single" w:sz="4" w:space="0" w:color="auto"/>
            </w:tcBorders>
            <w:shd w:val="clear" w:color="auto" w:fill="auto"/>
            <w:noWrap/>
            <w:vAlign w:val="bottom"/>
            <w:hideMark/>
          </w:tcPr>
          <w:p w14:paraId="493EE54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-0.0463049</w:t>
            </w:r>
          </w:p>
        </w:tc>
        <w:tc>
          <w:tcPr>
            <w:tcW w:w="1540" w:type="dxa"/>
            <w:tcBorders>
              <w:top w:val="nil"/>
              <w:left w:val="nil"/>
              <w:bottom w:val="single" w:sz="4" w:space="0" w:color="auto"/>
              <w:right w:val="single" w:sz="4" w:space="0" w:color="auto"/>
            </w:tcBorders>
            <w:shd w:val="clear" w:color="auto" w:fill="auto"/>
            <w:noWrap/>
            <w:vAlign w:val="bottom"/>
            <w:hideMark/>
          </w:tcPr>
          <w:p w14:paraId="0CEFC6F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-1.1938568</w:t>
            </w:r>
          </w:p>
        </w:tc>
      </w:tr>
      <w:tr w:rsidR="00F76CCB" w:rsidRPr="00F76CCB" w14:paraId="710E51F9"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00AD0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49</w:t>
            </w:r>
          </w:p>
        </w:tc>
        <w:tc>
          <w:tcPr>
            <w:tcW w:w="1540" w:type="dxa"/>
            <w:tcBorders>
              <w:top w:val="nil"/>
              <w:left w:val="nil"/>
              <w:bottom w:val="single" w:sz="4" w:space="0" w:color="auto"/>
              <w:right w:val="single" w:sz="4" w:space="0" w:color="auto"/>
            </w:tcBorders>
            <w:shd w:val="clear" w:color="auto" w:fill="auto"/>
            <w:noWrap/>
            <w:vAlign w:val="bottom"/>
            <w:hideMark/>
          </w:tcPr>
          <w:p w14:paraId="48FB3B5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-0.0461881</w:t>
            </w:r>
          </w:p>
        </w:tc>
        <w:tc>
          <w:tcPr>
            <w:tcW w:w="1540" w:type="dxa"/>
            <w:tcBorders>
              <w:top w:val="nil"/>
              <w:left w:val="nil"/>
              <w:bottom w:val="single" w:sz="4" w:space="0" w:color="auto"/>
              <w:right w:val="single" w:sz="4" w:space="0" w:color="auto"/>
            </w:tcBorders>
            <w:shd w:val="clear" w:color="auto" w:fill="auto"/>
            <w:noWrap/>
            <w:vAlign w:val="bottom"/>
            <w:hideMark/>
          </w:tcPr>
          <w:p w14:paraId="691F4E5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-1.2227401</w:t>
            </w:r>
          </w:p>
        </w:tc>
      </w:tr>
      <w:tr w:rsidR="00F76CCB" w:rsidRPr="00F76CCB" w14:paraId="2257AC12"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6BB7E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50</w:t>
            </w:r>
          </w:p>
        </w:tc>
        <w:tc>
          <w:tcPr>
            <w:tcW w:w="1540" w:type="dxa"/>
            <w:tcBorders>
              <w:top w:val="nil"/>
              <w:left w:val="nil"/>
              <w:bottom w:val="single" w:sz="4" w:space="0" w:color="auto"/>
              <w:right w:val="single" w:sz="4" w:space="0" w:color="auto"/>
            </w:tcBorders>
            <w:shd w:val="clear" w:color="auto" w:fill="auto"/>
            <w:noWrap/>
            <w:vAlign w:val="bottom"/>
            <w:hideMark/>
          </w:tcPr>
          <w:p w14:paraId="387A782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-0.0459265</w:t>
            </w:r>
          </w:p>
        </w:tc>
        <w:tc>
          <w:tcPr>
            <w:tcW w:w="1540" w:type="dxa"/>
            <w:tcBorders>
              <w:top w:val="nil"/>
              <w:left w:val="nil"/>
              <w:bottom w:val="single" w:sz="4" w:space="0" w:color="auto"/>
              <w:right w:val="single" w:sz="4" w:space="0" w:color="auto"/>
            </w:tcBorders>
            <w:shd w:val="clear" w:color="auto" w:fill="auto"/>
            <w:noWrap/>
            <w:vAlign w:val="bottom"/>
            <w:hideMark/>
          </w:tcPr>
          <w:p w14:paraId="4D6121B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-1.2513024</w:t>
            </w:r>
          </w:p>
        </w:tc>
      </w:tr>
      <w:tr w:rsidR="00F76CCB" w:rsidRPr="00F76CCB" w14:paraId="3B40608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870FDA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51</w:t>
            </w:r>
          </w:p>
        </w:tc>
        <w:tc>
          <w:tcPr>
            <w:tcW w:w="1540" w:type="dxa"/>
            <w:tcBorders>
              <w:top w:val="nil"/>
              <w:left w:val="nil"/>
              <w:bottom w:val="single" w:sz="4" w:space="0" w:color="auto"/>
              <w:right w:val="single" w:sz="4" w:space="0" w:color="auto"/>
            </w:tcBorders>
            <w:shd w:val="clear" w:color="auto" w:fill="auto"/>
            <w:noWrap/>
            <w:vAlign w:val="bottom"/>
            <w:hideMark/>
          </w:tcPr>
          <w:p w14:paraId="41C0356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-0.0455125</w:t>
            </w:r>
          </w:p>
        </w:tc>
        <w:tc>
          <w:tcPr>
            <w:tcW w:w="1540" w:type="dxa"/>
            <w:tcBorders>
              <w:top w:val="nil"/>
              <w:left w:val="nil"/>
              <w:bottom w:val="single" w:sz="4" w:space="0" w:color="auto"/>
              <w:right w:val="single" w:sz="4" w:space="0" w:color="auto"/>
            </w:tcBorders>
            <w:shd w:val="clear" w:color="auto" w:fill="auto"/>
            <w:noWrap/>
            <w:vAlign w:val="bottom"/>
            <w:hideMark/>
          </w:tcPr>
          <w:p w14:paraId="05CD97A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-1.2792587</w:t>
            </w:r>
          </w:p>
        </w:tc>
      </w:tr>
      <w:tr w:rsidR="00F76CCB" w:rsidRPr="00F76CCB" w14:paraId="088A345D"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C2DF2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14:paraId="61F6932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-0.044938</w:t>
            </w:r>
          </w:p>
        </w:tc>
        <w:tc>
          <w:tcPr>
            <w:tcW w:w="1540" w:type="dxa"/>
            <w:tcBorders>
              <w:top w:val="nil"/>
              <w:left w:val="nil"/>
              <w:bottom w:val="single" w:sz="4" w:space="0" w:color="auto"/>
              <w:right w:val="single" w:sz="4" w:space="0" w:color="auto"/>
            </w:tcBorders>
            <w:shd w:val="clear" w:color="auto" w:fill="auto"/>
            <w:noWrap/>
            <w:vAlign w:val="bottom"/>
            <w:hideMark/>
          </w:tcPr>
          <w:p w14:paraId="4B7953A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-1.3061037</w:t>
            </w:r>
          </w:p>
        </w:tc>
      </w:tr>
      <w:tr w:rsidR="00F76CCB" w:rsidRPr="00F76CCB" w14:paraId="7498002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907845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53</w:t>
            </w:r>
          </w:p>
        </w:tc>
        <w:tc>
          <w:tcPr>
            <w:tcW w:w="1540" w:type="dxa"/>
            <w:tcBorders>
              <w:top w:val="nil"/>
              <w:left w:val="nil"/>
              <w:bottom w:val="single" w:sz="4" w:space="0" w:color="auto"/>
              <w:right w:val="single" w:sz="4" w:space="0" w:color="auto"/>
            </w:tcBorders>
            <w:shd w:val="clear" w:color="auto" w:fill="auto"/>
            <w:noWrap/>
            <w:vAlign w:val="bottom"/>
            <w:hideMark/>
          </w:tcPr>
          <w:p w14:paraId="706CCC0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-0.0441948</w:t>
            </w:r>
          </w:p>
        </w:tc>
        <w:tc>
          <w:tcPr>
            <w:tcW w:w="1540" w:type="dxa"/>
            <w:tcBorders>
              <w:top w:val="nil"/>
              <w:left w:val="nil"/>
              <w:bottom w:val="single" w:sz="4" w:space="0" w:color="auto"/>
              <w:right w:val="single" w:sz="4" w:space="0" w:color="auto"/>
            </w:tcBorders>
            <w:shd w:val="clear" w:color="auto" w:fill="auto"/>
            <w:noWrap/>
            <w:vAlign w:val="bottom"/>
            <w:hideMark/>
          </w:tcPr>
          <w:p w14:paraId="18DD15B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-1.3305788</w:t>
            </w:r>
          </w:p>
        </w:tc>
      </w:tr>
      <w:tr w:rsidR="00F76CCB" w:rsidRPr="00F76CCB" w14:paraId="31371D92"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4AA1C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54</w:t>
            </w:r>
          </w:p>
        </w:tc>
        <w:tc>
          <w:tcPr>
            <w:tcW w:w="1540" w:type="dxa"/>
            <w:tcBorders>
              <w:top w:val="nil"/>
              <w:left w:val="nil"/>
              <w:bottom w:val="single" w:sz="4" w:space="0" w:color="auto"/>
              <w:right w:val="single" w:sz="4" w:space="0" w:color="auto"/>
            </w:tcBorders>
            <w:shd w:val="clear" w:color="auto" w:fill="auto"/>
            <w:noWrap/>
            <w:vAlign w:val="bottom"/>
            <w:hideMark/>
          </w:tcPr>
          <w:p w14:paraId="782C049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-0.0432743</w:t>
            </w:r>
          </w:p>
        </w:tc>
        <w:tc>
          <w:tcPr>
            <w:tcW w:w="1540" w:type="dxa"/>
            <w:tcBorders>
              <w:top w:val="nil"/>
              <w:left w:val="nil"/>
              <w:bottom w:val="single" w:sz="4" w:space="0" w:color="auto"/>
              <w:right w:val="single" w:sz="4" w:space="0" w:color="auto"/>
            </w:tcBorders>
            <w:shd w:val="clear" w:color="auto" w:fill="auto"/>
            <w:noWrap/>
            <w:vAlign w:val="bottom"/>
            <w:hideMark/>
          </w:tcPr>
          <w:p w14:paraId="4BB9C7E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-1.3506508</w:t>
            </w:r>
          </w:p>
        </w:tc>
      </w:tr>
      <w:tr w:rsidR="00F76CCB" w:rsidRPr="00F76CCB" w14:paraId="2121004E"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764168"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55</w:t>
            </w:r>
          </w:p>
        </w:tc>
        <w:tc>
          <w:tcPr>
            <w:tcW w:w="1540" w:type="dxa"/>
            <w:tcBorders>
              <w:top w:val="nil"/>
              <w:left w:val="nil"/>
              <w:bottom w:val="single" w:sz="4" w:space="0" w:color="auto"/>
              <w:right w:val="single" w:sz="4" w:space="0" w:color="auto"/>
            </w:tcBorders>
            <w:shd w:val="clear" w:color="auto" w:fill="auto"/>
            <w:noWrap/>
            <w:vAlign w:val="bottom"/>
            <w:hideMark/>
          </w:tcPr>
          <w:p w14:paraId="15B804A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-0.0421677</w:t>
            </w:r>
          </w:p>
        </w:tc>
        <w:tc>
          <w:tcPr>
            <w:tcW w:w="1540" w:type="dxa"/>
            <w:tcBorders>
              <w:top w:val="nil"/>
              <w:left w:val="nil"/>
              <w:bottom w:val="single" w:sz="4" w:space="0" w:color="auto"/>
              <w:right w:val="single" w:sz="4" w:space="0" w:color="auto"/>
            </w:tcBorders>
            <w:shd w:val="clear" w:color="auto" w:fill="auto"/>
            <w:noWrap/>
            <w:vAlign w:val="bottom"/>
            <w:hideMark/>
          </w:tcPr>
          <w:p w14:paraId="4F984F2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-1.3717234</w:t>
            </w:r>
          </w:p>
        </w:tc>
      </w:tr>
      <w:tr w:rsidR="00F76CCB" w:rsidRPr="00F76CCB" w14:paraId="2110E36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A157D3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56</w:t>
            </w:r>
          </w:p>
        </w:tc>
        <w:tc>
          <w:tcPr>
            <w:tcW w:w="1540" w:type="dxa"/>
            <w:tcBorders>
              <w:top w:val="nil"/>
              <w:left w:val="nil"/>
              <w:bottom w:val="single" w:sz="4" w:space="0" w:color="auto"/>
              <w:right w:val="single" w:sz="4" w:space="0" w:color="auto"/>
            </w:tcBorders>
            <w:shd w:val="clear" w:color="auto" w:fill="auto"/>
            <w:noWrap/>
            <w:vAlign w:val="bottom"/>
            <w:hideMark/>
          </w:tcPr>
          <w:p w14:paraId="7571686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-0.040866</w:t>
            </w:r>
          </w:p>
        </w:tc>
        <w:tc>
          <w:tcPr>
            <w:tcW w:w="1540" w:type="dxa"/>
            <w:tcBorders>
              <w:top w:val="nil"/>
              <w:left w:val="nil"/>
              <w:bottom w:val="single" w:sz="4" w:space="0" w:color="auto"/>
              <w:right w:val="single" w:sz="4" w:space="0" w:color="auto"/>
            </w:tcBorders>
            <w:shd w:val="clear" w:color="auto" w:fill="auto"/>
            <w:noWrap/>
            <w:vAlign w:val="bottom"/>
            <w:hideMark/>
          </w:tcPr>
          <w:p w14:paraId="1ABEB42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-1.3941458</w:t>
            </w:r>
          </w:p>
        </w:tc>
      </w:tr>
      <w:tr w:rsidR="00F76CCB" w:rsidRPr="00F76CCB" w14:paraId="65408A6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F0AD9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57</w:t>
            </w:r>
          </w:p>
        </w:tc>
        <w:tc>
          <w:tcPr>
            <w:tcW w:w="1540" w:type="dxa"/>
            <w:tcBorders>
              <w:top w:val="nil"/>
              <w:left w:val="nil"/>
              <w:bottom w:val="single" w:sz="4" w:space="0" w:color="auto"/>
              <w:right w:val="single" w:sz="4" w:space="0" w:color="auto"/>
            </w:tcBorders>
            <w:shd w:val="clear" w:color="auto" w:fill="auto"/>
            <w:noWrap/>
            <w:vAlign w:val="bottom"/>
            <w:hideMark/>
          </w:tcPr>
          <w:p w14:paraId="6F40B5D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-0.0393597</w:t>
            </w:r>
          </w:p>
        </w:tc>
        <w:tc>
          <w:tcPr>
            <w:tcW w:w="1540" w:type="dxa"/>
            <w:tcBorders>
              <w:top w:val="nil"/>
              <w:left w:val="nil"/>
              <w:bottom w:val="single" w:sz="4" w:space="0" w:color="auto"/>
              <w:right w:val="single" w:sz="4" w:space="0" w:color="auto"/>
            </w:tcBorders>
            <w:shd w:val="clear" w:color="auto" w:fill="auto"/>
            <w:noWrap/>
            <w:vAlign w:val="bottom"/>
            <w:hideMark/>
          </w:tcPr>
          <w:p w14:paraId="208D3BEC"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-1.4180392</w:t>
            </w:r>
          </w:p>
        </w:tc>
      </w:tr>
      <w:tr w:rsidR="00F76CCB" w:rsidRPr="00F76CCB" w14:paraId="74C7FED6"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80A57B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58</w:t>
            </w:r>
          </w:p>
        </w:tc>
        <w:tc>
          <w:tcPr>
            <w:tcW w:w="1540" w:type="dxa"/>
            <w:tcBorders>
              <w:top w:val="nil"/>
              <w:left w:val="nil"/>
              <w:bottom w:val="single" w:sz="4" w:space="0" w:color="auto"/>
              <w:right w:val="single" w:sz="4" w:space="0" w:color="auto"/>
            </w:tcBorders>
            <w:shd w:val="clear" w:color="auto" w:fill="auto"/>
            <w:noWrap/>
            <w:vAlign w:val="bottom"/>
            <w:hideMark/>
          </w:tcPr>
          <w:p w14:paraId="3FD35667"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-0.0376392</w:t>
            </w:r>
          </w:p>
        </w:tc>
        <w:tc>
          <w:tcPr>
            <w:tcW w:w="1540" w:type="dxa"/>
            <w:tcBorders>
              <w:top w:val="nil"/>
              <w:left w:val="nil"/>
              <w:bottom w:val="single" w:sz="4" w:space="0" w:color="auto"/>
              <w:right w:val="single" w:sz="4" w:space="0" w:color="auto"/>
            </w:tcBorders>
            <w:shd w:val="clear" w:color="auto" w:fill="auto"/>
            <w:noWrap/>
            <w:vAlign w:val="bottom"/>
            <w:hideMark/>
          </w:tcPr>
          <w:p w14:paraId="29A6884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-1.44354</w:t>
            </w:r>
          </w:p>
        </w:tc>
      </w:tr>
      <w:tr w:rsidR="00F76CCB" w:rsidRPr="00F76CCB" w14:paraId="4C95B7B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88442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59</w:t>
            </w:r>
          </w:p>
        </w:tc>
        <w:tc>
          <w:tcPr>
            <w:tcW w:w="1540" w:type="dxa"/>
            <w:tcBorders>
              <w:top w:val="nil"/>
              <w:left w:val="nil"/>
              <w:bottom w:val="single" w:sz="4" w:space="0" w:color="auto"/>
              <w:right w:val="single" w:sz="4" w:space="0" w:color="auto"/>
            </w:tcBorders>
            <w:shd w:val="clear" w:color="auto" w:fill="auto"/>
            <w:noWrap/>
            <w:vAlign w:val="bottom"/>
            <w:hideMark/>
          </w:tcPr>
          <w:p w14:paraId="01ABD2C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-0.0356944</w:t>
            </w:r>
          </w:p>
        </w:tc>
        <w:tc>
          <w:tcPr>
            <w:tcW w:w="1540" w:type="dxa"/>
            <w:tcBorders>
              <w:top w:val="nil"/>
              <w:left w:val="nil"/>
              <w:bottom w:val="single" w:sz="4" w:space="0" w:color="auto"/>
              <w:right w:val="single" w:sz="4" w:space="0" w:color="auto"/>
            </w:tcBorders>
            <w:shd w:val="clear" w:color="auto" w:fill="auto"/>
            <w:noWrap/>
            <w:vAlign w:val="bottom"/>
            <w:hideMark/>
          </w:tcPr>
          <w:p w14:paraId="37C2F09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-1.4708021</w:t>
            </w:r>
          </w:p>
        </w:tc>
      </w:tr>
      <w:tr w:rsidR="00F76CCB" w:rsidRPr="00F76CCB" w14:paraId="3DB1ACF7"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B4C71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60</w:t>
            </w:r>
          </w:p>
        </w:tc>
        <w:tc>
          <w:tcPr>
            <w:tcW w:w="1540" w:type="dxa"/>
            <w:tcBorders>
              <w:top w:val="nil"/>
              <w:left w:val="nil"/>
              <w:bottom w:val="single" w:sz="4" w:space="0" w:color="auto"/>
              <w:right w:val="single" w:sz="4" w:space="0" w:color="auto"/>
            </w:tcBorders>
            <w:shd w:val="clear" w:color="auto" w:fill="auto"/>
            <w:noWrap/>
            <w:vAlign w:val="bottom"/>
            <w:hideMark/>
          </w:tcPr>
          <w:p w14:paraId="0045686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-0.033515</w:t>
            </w:r>
          </w:p>
        </w:tc>
        <w:tc>
          <w:tcPr>
            <w:tcW w:w="1540" w:type="dxa"/>
            <w:tcBorders>
              <w:top w:val="nil"/>
              <w:left w:val="nil"/>
              <w:bottom w:val="single" w:sz="4" w:space="0" w:color="auto"/>
              <w:right w:val="single" w:sz="4" w:space="0" w:color="auto"/>
            </w:tcBorders>
            <w:shd w:val="clear" w:color="auto" w:fill="auto"/>
            <w:noWrap/>
            <w:vAlign w:val="bottom"/>
            <w:hideMark/>
          </w:tcPr>
          <w:p w14:paraId="01C3557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w:t>
            </w:r>
          </w:p>
        </w:tc>
      </w:tr>
      <w:tr w:rsidR="00F76CCB" w:rsidRPr="00F76CCB" w14:paraId="590474BB"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4454A9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61</w:t>
            </w:r>
          </w:p>
        </w:tc>
        <w:tc>
          <w:tcPr>
            <w:tcW w:w="1540" w:type="dxa"/>
            <w:tcBorders>
              <w:top w:val="nil"/>
              <w:left w:val="nil"/>
              <w:bottom w:val="single" w:sz="4" w:space="0" w:color="auto"/>
              <w:right w:val="single" w:sz="4" w:space="0" w:color="auto"/>
            </w:tcBorders>
            <w:shd w:val="clear" w:color="auto" w:fill="auto"/>
            <w:noWrap/>
            <w:vAlign w:val="bottom"/>
            <w:hideMark/>
          </w:tcPr>
          <w:p w14:paraId="514AAE8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-0.0310901</w:t>
            </w:r>
          </w:p>
        </w:tc>
        <w:tc>
          <w:tcPr>
            <w:tcW w:w="1540" w:type="dxa"/>
            <w:tcBorders>
              <w:top w:val="nil"/>
              <w:left w:val="nil"/>
              <w:bottom w:val="single" w:sz="4" w:space="0" w:color="auto"/>
              <w:right w:val="single" w:sz="4" w:space="0" w:color="auto"/>
            </w:tcBorders>
            <w:shd w:val="clear" w:color="auto" w:fill="auto"/>
            <w:noWrap/>
            <w:vAlign w:val="bottom"/>
            <w:hideMark/>
          </w:tcPr>
          <w:p w14:paraId="391796E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-1.5313327</w:t>
            </w:r>
          </w:p>
        </w:tc>
      </w:tr>
      <w:tr w:rsidR="00F76CCB" w:rsidRPr="00F76CCB" w14:paraId="7F994EAB"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FF03D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62</w:t>
            </w:r>
          </w:p>
        </w:tc>
        <w:tc>
          <w:tcPr>
            <w:tcW w:w="1540" w:type="dxa"/>
            <w:tcBorders>
              <w:top w:val="nil"/>
              <w:left w:val="nil"/>
              <w:bottom w:val="single" w:sz="4" w:space="0" w:color="auto"/>
              <w:right w:val="single" w:sz="4" w:space="0" w:color="auto"/>
            </w:tcBorders>
            <w:shd w:val="clear" w:color="auto" w:fill="auto"/>
            <w:noWrap/>
            <w:vAlign w:val="bottom"/>
            <w:hideMark/>
          </w:tcPr>
          <w:p w14:paraId="4443747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-0.0284086</w:t>
            </w:r>
          </w:p>
        </w:tc>
        <w:tc>
          <w:tcPr>
            <w:tcW w:w="1540" w:type="dxa"/>
            <w:tcBorders>
              <w:top w:val="nil"/>
              <w:left w:val="nil"/>
              <w:bottom w:val="single" w:sz="4" w:space="0" w:color="auto"/>
              <w:right w:val="single" w:sz="4" w:space="0" w:color="auto"/>
            </w:tcBorders>
            <w:shd w:val="clear" w:color="auto" w:fill="auto"/>
            <w:noWrap/>
            <w:vAlign w:val="bottom"/>
            <w:hideMark/>
          </w:tcPr>
          <w:p w14:paraId="6AD81B3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-1.5650272</w:t>
            </w:r>
          </w:p>
        </w:tc>
      </w:tr>
      <w:tr w:rsidR="00F76CCB" w:rsidRPr="00F76CCB" w14:paraId="18A7FDAB"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6BE4C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63</w:t>
            </w:r>
          </w:p>
        </w:tc>
        <w:tc>
          <w:tcPr>
            <w:tcW w:w="1540" w:type="dxa"/>
            <w:tcBorders>
              <w:top w:val="nil"/>
              <w:left w:val="nil"/>
              <w:bottom w:val="single" w:sz="4" w:space="0" w:color="auto"/>
              <w:right w:val="single" w:sz="4" w:space="0" w:color="auto"/>
            </w:tcBorders>
            <w:shd w:val="clear" w:color="auto" w:fill="auto"/>
            <w:noWrap/>
            <w:vAlign w:val="bottom"/>
            <w:hideMark/>
          </w:tcPr>
          <w:p w14:paraId="4134FE2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-0.0254589</w:t>
            </w:r>
          </w:p>
        </w:tc>
        <w:tc>
          <w:tcPr>
            <w:tcW w:w="1540" w:type="dxa"/>
            <w:tcBorders>
              <w:top w:val="nil"/>
              <w:left w:val="nil"/>
              <w:bottom w:val="single" w:sz="4" w:space="0" w:color="auto"/>
              <w:right w:val="single" w:sz="4" w:space="0" w:color="auto"/>
            </w:tcBorders>
            <w:shd w:val="clear" w:color="auto" w:fill="auto"/>
            <w:noWrap/>
            <w:vAlign w:val="bottom"/>
            <w:hideMark/>
          </w:tcPr>
          <w:p w14:paraId="2907508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-1.6013447</w:t>
            </w:r>
          </w:p>
        </w:tc>
      </w:tr>
      <w:tr w:rsidR="00F76CCB" w:rsidRPr="00F76CCB" w14:paraId="0A128F3D"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FBB415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64</w:t>
            </w:r>
          </w:p>
        </w:tc>
        <w:tc>
          <w:tcPr>
            <w:tcW w:w="1540" w:type="dxa"/>
            <w:tcBorders>
              <w:top w:val="nil"/>
              <w:left w:val="nil"/>
              <w:bottom w:val="single" w:sz="4" w:space="0" w:color="auto"/>
              <w:right w:val="single" w:sz="4" w:space="0" w:color="auto"/>
            </w:tcBorders>
            <w:shd w:val="clear" w:color="auto" w:fill="auto"/>
            <w:noWrap/>
            <w:vAlign w:val="bottom"/>
            <w:hideMark/>
          </w:tcPr>
          <w:p w14:paraId="4DC5A31B"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-0.022229</w:t>
            </w:r>
          </w:p>
        </w:tc>
        <w:tc>
          <w:tcPr>
            <w:tcW w:w="1540" w:type="dxa"/>
            <w:tcBorders>
              <w:top w:val="nil"/>
              <w:left w:val="nil"/>
              <w:bottom w:val="single" w:sz="4" w:space="0" w:color="auto"/>
              <w:right w:val="single" w:sz="4" w:space="0" w:color="auto"/>
            </w:tcBorders>
            <w:shd w:val="clear" w:color="auto" w:fill="auto"/>
            <w:noWrap/>
            <w:vAlign w:val="bottom"/>
            <w:hideMark/>
          </w:tcPr>
          <w:p w14:paraId="320F253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-1.640586</w:t>
            </w:r>
          </w:p>
        </w:tc>
      </w:tr>
      <w:tr w:rsidR="00F76CCB" w:rsidRPr="00F76CCB" w14:paraId="2AC12E18"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50DC0C0"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65</w:t>
            </w:r>
          </w:p>
        </w:tc>
        <w:tc>
          <w:tcPr>
            <w:tcW w:w="1540" w:type="dxa"/>
            <w:tcBorders>
              <w:top w:val="nil"/>
              <w:left w:val="nil"/>
              <w:bottom w:val="single" w:sz="4" w:space="0" w:color="auto"/>
              <w:right w:val="single" w:sz="4" w:space="0" w:color="auto"/>
            </w:tcBorders>
            <w:shd w:val="clear" w:color="auto" w:fill="auto"/>
            <w:noWrap/>
            <w:vAlign w:val="bottom"/>
            <w:hideMark/>
          </w:tcPr>
          <w:p w14:paraId="7BA831F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-0.0187063</w:t>
            </w:r>
          </w:p>
        </w:tc>
        <w:tc>
          <w:tcPr>
            <w:tcW w:w="1540" w:type="dxa"/>
            <w:tcBorders>
              <w:top w:val="nil"/>
              <w:left w:val="nil"/>
              <w:bottom w:val="single" w:sz="4" w:space="0" w:color="auto"/>
              <w:right w:val="single" w:sz="4" w:space="0" w:color="auto"/>
            </w:tcBorders>
            <w:shd w:val="clear" w:color="auto" w:fill="auto"/>
            <w:noWrap/>
            <w:vAlign w:val="bottom"/>
            <w:hideMark/>
          </w:tcPr>
          <w:p w14:paraId="7E91644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-1.6831008</w:t>
            </w:r>
          </w:p>
        </w:tc>
      </w:tr>
      <w:tr w:rsidR="00F76CCB" w:rsidRPr="00F76CCB" w14:paraId="47F2178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12260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66</w:t>
            </w:r>
          </w:p>
        </w:tc>
        <w:tc>
          <w:tcPr>
            <w:tcW w:w="1540" w:type="dxa"/>
            <w:tcBorders>
              <w:top w:val="nil"/>
              <w:left w:val="nil"/>
              <w:bottom w:val="single" w:sz="4" w:space="0" w:color="auto"/>
              <w:right w:val="single" w:sz="4" w:space="0" w:color="auto"/>
            </w:tcBorders>
            <w:shd w:val="clear" w:color="auto" w:fill="auto"/>
            <w:noWrap/>
            <w:vAlign w:val="bottom"/>
            <w:hideMark/>
          </w:tcPr>
          <w:p w14:paraId="63490C0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-0.014878</w:t>
            </w:r>
          </w:p>
        </w:tc>
        <w:tc>
          <w:tcPr>
            <w:tcW w:w="1540" w:type="dxa"/>
            <w:tcBorders>
              <w:top w:val="nil"/>
              <w:left w:val="nil"/>
              <w:bottom w:val="single" w:sz="4" w:space="0" w:color="auto"/>
              <w:right w:val="single" w:sz="4" w:space="0" w:color="auto"/>
            </w:tcBorders>
            <w:shd w:val="clear" w:color="auto" w:fill="auto"/>
            <w:noWrap/>
            <w:vAlign w:val="bottom"/>
            <w:hideMark/>
          </w:tcPr>
          <w:p w14:paraId="045EE7D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-1.7292967</w:t>
            </w:r>
          </w:p>
        </w:tc>
      </w:tr>
      <w:tr w:rsidR="00F76CCB" w:rsidRPr="00F76CCB" w14:paraId="3C5CAAC0"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7C59E6"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67</w:t>
            </w:r>
          </w:p>
        </w:tc>
        <w:tc>
          <w:tcPr>
            <w:tcW w:w="1540" w:type="dxa"/>
            <w:tcBorders>
              <w:top w:val="nil"/>
              <w:left w:val="nil"/>
              <w:bottom w:val="single" w:sz="4" w:space="0" w:color="auto"/>
              <w:right w:val="single" w:sz="4" w:space="0" w:color="auto"/>
            </w:tcBorders>
            <w:shd w:val="clear" w:color="auto" w:fill="auto"/>
            <w:noWrap/>
            <w:vAlign w:val="bottom"/>
            <w:hideMark/>
          </w:tcPr>
          <w:p w14:paraId="1691A293"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-0.0107305</w:t>
            </w:r>
          </w:p>
        </w:tc>
        <w:tc>
          <w:tcPr>
            <w:tcW w:w="1540" w:type="dxa"/>
            <w:tcBorders>
              <w:top w:val="nil"/>
              <w:left w:val="nil"/>
              <w:bottom w:val="single" w:sz="4" w:space="0" w:color="auto"/>
              <w:right w:val="single" w:sz="4" w:space="0" w:color="auto"/>
            </w:tcBorders>
            <w:shd w:val="clear" w:color="auto" w:fill="auto"/>
            <w:noWrap/>
            <w:vAlign w:val="bottom"/>
            <w:hideMark/>
          </w:tcPr>
          <w:p w14:paraId="6C16A8F5"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-1.7796524</w:t>
            </w:r>
          </w:p>
        </w:tc>
      </w:tr>
      <w:tr w:rsidR="00F76CCB" w:rsidRPr="00F76CCB" w14:paraId="272DB0A4"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A0F6962"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68</w:t>
            </w:r>
          </w:p>
        </w:tc>
        <w:tc>
          <w:tcPr>
            <w:tcW w:w="1540" w:type="dxa"/>
            <w:tcBorders>
              <w:top w:val="nil"/>
              <w:left w:val="nil"/>
              <w:bottom w:val="single" w:sz="4" w:space="0" w:color="auto"/>
              <w:right w:val="single" w:sz="4" w:space="0" w:color="auto"/>
            </w:tcBorders>
            <w:shd w:val="clear" w:color="auto" w:fill="auto"/>
            <w:noWrap/>
            <w:vAlign w:val="bottom"/>
            <w:hideMark/>
          </w:tcPr>
          <w:p w14:paraId="4C4AA214"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-0.0062498</w:t>
            </w:r>
          </w:p>
        </w:tc>
        <w:tc>
          <w:tcPr>
            <w:tcW w:w="1540" w:type="dxa"/>
            <w:tcBorders>
              <w:top w:val="nil"/>
              <w:left w:val="nil"/>
              <w:bottom w:val="single" w:sz="4" w:space="0" w:color="auto"/>
              <w:right w:val="single" w:sz="4" w:space="0" w:color="auto"/>
            </w:tcBorders>
            <w:shd w:val="clear" w:color="auto" w:fill="auto"/>
            <w:noWrap/>
            <w:vAlign w:val="bottom"/>
            <w:hideMark/>
          </w:tcPr>
          <w:p w14:paraId="6638AC0F"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-1.8347336</w:t>
            </w:r>
          </w:p>
        </w:tc>
      </w:tr>
      <w:tr w:rsidR="00F76CCB" w:rsidRPr="00F76CCB" w14:paraId="252F07CC"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DE3A5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69</w:t>
            </w:r>
          </w:p>
        </w:tc>
        <w:tc>
          <w:tcPr>
            <w:tcW w:w="1540" w:type="dxa"/>
            <w:tcBorders>
              <w:top w:val="nil"/>
              <w:left w:val="nil"/>
              <w:bottom w:val="single" w:sz="4" w:space="0" w:color="auto"/>
              <w:right w:val="single" w:sz="4" w:space="0" w:color="auto"/>
            </w:tcBorders>
            <w:shd w:val="clear" w:color="auto" w:fill="auto"/>
            <w:noWrap/>
            <w:vAlign w:val="bottom"/>
            <w:hideMark/>
          </w:tcPr>
          <w:p w14:paraId="4E716011"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-0.0014212</w:t>
            </w:r>
          </w:p>
        </w:tc>
        <w:tc>
          <w:tcPr>
            <w:tcW w:w="1540" w:type="dxa"/>
            <w:tcBorders>
              <w:top w:val="nil"/>
              <w:left w:val="nil"/>
              <w:bottom w:val="single" w:sz="4" w:space="0" w:color="auto"/>
              <w:right w:val="single" w:sz="4" w:space="0" w:color="auto"/>
            </w:tcBorders>
            <w:shd w:val="clear" w:color="auto" w:fill="auto"/>
            <w:noWrap/>
            <w:vAlign w:val="bottom"/>
            <w:hideMark/>
          </w:tcPr>
          <w:p w14:paraId="6E7F500D"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-1.8952141</w:t>
            </w:r>
          </w:p>
        </w:tc>
      </w:tr>
      <w:tr w:rsidR="00F76CCB" w:rsidRPr="00F76CCB" w14:paraId="20D9BC2C" w14:textId="77777777" w:rsidTr="00282C50">
        <w:trPr>
          <w:trHeight w:val="300"/>
          <w:jc w:val="center"/>
        </w:trPr>
        <w:tc>
          <w:tcPr>
            <w:tcW w:w="1220" w:type="dxa"/>
            <w:tcBorders>
              <w:top w:val="nil"/>
              <w:left w:val="single" w:sz="4" w:space="0" w:color="auto"/>
              <w:bottom w:val="nil"/>
              <w:right w:val="single" w:sz="4" w:space="0" w:color="auto"/>
            </w:tcBorders>
            <w:shd w:val="clear" w:color="auto" w:fill="auto"/>
            <w:noWrap/>
            <w:vAlign w:val="bottom"/>
            <w:hideMark/>
          </w:tcPr>
          <w:p w14:paraId="184AE75E"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70</w:t>
            </w:r>
          </w:p>
        </w:tc>
        <w:tc>
          <w:tcPr>
            <w:tcW w:w="1540" w:type="dxa"/>
            <w:tcBorders>
              <w:top w:val="nil"/>
              <w:left w:val="nil"/>
              <w:bottom w:val="nil"/>
              <w:right w:val="single" w:sz="4" w:space="0" w:color="auto"/>
            </w:tcBorders>
            <w:shd w:val="clear" w:color="auto" w:fill="auto"/>
            <w:noWrap/>
            <w:vAlign w:val="bottom"/>
            <w:hideMark/>
          </w:tcPr>
          <w:p w14:paraId="0C9AB4DA"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0.0037704</w:t>
            </w:r>
          </w:p>
        </w:tc>
        <w:tc>
          <w:tcPr>
            <w:tcW w:w="1540" w:type="dxa"/>
            <w:tcBorders>
              <w:top w:val="nil"/>
              <w:left w:val="nil"/>
              <w:bottom w:val="nil"/>
              <w:right w:val="single" w:sz="4" w:space="0" w:color="auto"/>
            </w:tcBorders>
            <w:shd w:val="clear" w:color="auto" w:fill="auto"/>
            <w:noWrap/>
            <w:vAlign w:val="bottom"/>
            <w:hideMark/>
          </w:tcPr>
          <w:p w14:paraId="2618CF69" w14:textId="77777777" w:rsidR="00F76CCB" w:rsidRPr="00F76CCB" w:rsidRDefault="00F76CCB" w:rsidP="00F76CCB">
            <w:pPr>
              <w:spacing w:after="0" w:line="240" w:lineRule="auto"/>
              <w:jc w:val="center"/>
              <w:rPr>
                <w:rFonts w:eastAsia="Times New Roman"/>
                <w:color w:val="000000"/>
              </w:rPr>
            </w:pPr>
            <w:r w:rsidRPr="00F76CCB">
              <w:rPr>
                <w:rFonts w:eastAsia="Times New Roman"/>
                <w:color w:val="000000"/>
              </w:rPr>
              <w:t>-1.9619021</w:t>
            </w:r>
          </w:p>
        </w:tc>
      </w:tr>
      <w:tr w:rsidR="00282C50" w:rsidRPr="00F76CCB" w14:paraId="620EEC55" w14:textId="77777777" w:rsidTr="00F76CCB">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C14B355" w14:textId="77777777" w:rsidR="00282C50" w:rsidRPr="00F76CCB" w:rsidRDefault="00282C50" w:rsidP="00C16603">
            <w:pPr>
              <w:spacing w:after="0" w:line="240" w:lineRule="auto"/>
              <w:rPr>
                <w:rFonts w:eastAsia="Times New Roman"/>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2130AB6F" w14:textId="77777777" w:rsidR="00282C50" w:rsidRPr="00F76CCB" w:rsidRDefault="00282C50" w:rsidP="00F76CCB">
            <w:pPr>
              <w:spacing w:after="0" w:line="240" w:lineRule="auto"/>
              <w:jc w:val="center"/>
              <w:rPr>
                <w:rFonts w:eastAsia="Times New Roman"/>
                <w:color w:val="000000"/>
              </w:rPr>
            </w:pPr>
          </w:p>
        </w:tc>
        <w:tc>
          <w:tcPr>
            <w:tcW w:w="1540" w:type="dxa"/>
            <w:tcBorders>
              <w:top w:val="nil"/>
              <w:left w:val="nil"/>
              <w:bottom w:val="single" w:sz="4" w:space="0" w:color="auto"/>
              <w:right w:val="single" w:sz="4" w:space="0" w:color="auto"/>
            </w:tcBorders>
            <w:shd w:val="clear" w:color="auto" w:fill="auto"/>
            <w:noWrap/>
            <w:vAlign w:val="bottom"/>
          </w:tcPr>
          <w:p w14:paraId="632D75D9" w14:textId="77777777" w:rsidR="00282C50" w:rsidRPr="00F76CCB" w:rsidRDefault="00282C50" w:rsidP="00F76CCB">
            <w:pPr>
              <w:spacing w:after="0" w:line="240" w:lineRule="auto"/>
              <w:jc w:val="center"/>
              <w:rPr>
                <w:rFonts w:eastAsia="Times New Roman"/>
                <w:color w:val="000000"/>
              </w:rPr>
            </w:pPr>
          </w:p>
        </w:tc>
      </w:tr>
    </w:tbl>
    <w:p w14:paraId="718D654C" w14:textId="77777777" w:rsidR="00F76CCB" w:rsidRDefault="00282C50" w:rsidP="0073580A">
      <w:pPr>
        <w:spacing w:line="240" w:lineRule="auto"/>
        <w:jc w:val="both"/>
        <w:rPr>
          <w:rFonts w:ascii="Times New Roman" w:hAnsi="Times New Roman"/>
          <w:sz w:val="24"/>
          <w:szCs w:val="24"/>
        </w:rPr>
      </w:pPr>
      <w:proofErr w:type="gramStart"/>
      <w:r w:rsidRPr="00C16603">
        <w:rPr>
          <w:rFonts w:ascii="Times New Roman" w:hAnsi="Times New Roman"/>
          <w:b/>
          <w:sz w:val="24"/>
          <w:szCs w:val="24"/>
        </w:rPr>
        <w:t>Table 1</w:t>
      </w:r>
      <w:r>
        <w:rPr>
          <w:rFonts w:ascii="Times New Roman" w:hAnsi="Times New Roman"/>
          <w:sz w:val="24"/>
          <w:szCs w:val="24"/>
        </w:rPr>
        <w:t>.</w:t>
      </w:r>
      <w:proofErr w:type="gramEnd"/>
      <w:r>
        <w:rPr>
          <w:rFonts w:ascii="Times New Roman" w:hAnsi="Times New Roman"/>
          <w:sz w:val="24"/>
          <w:szCs w:val="24"/>
        </w:rPr>
        <w:t xml:space="preserve"> Values of V and G kernels for different SZA and nadir view (VZA=0).</w:t>
      </w:r>
    </w:p>
    <w:p w14:paraId="58740E71" w14:textId="77777777" w:rsidR="00AF0CC4" w:rsidRDefault="00AF0CC4" w:rsidP="00093303">
      <w:pPr>
        <w:spacing w:line="240" w:lineRule="auto"/>
        <w:jc w:val="both"/>
        <w:rPr>
          <w:rFonts w:ascii="Times New Roman" w:hAnsi="Times New Roman"/>
          <w:sz w:val="24"/>
          <w:szCs w:val="24"/>
        </w:rPr>
      </w:pPr>
    </w:p>
    <w:p w14:paraId="775AEC60" w14:textId="6281BA26" w:rsidR="00AF0CC4" w:rsidRPr="00F52EA2" w:rsidRDefault="00AF0CC4" w:rsidP="00AF0CC4">
      <w:pPr>
        <w:pStyle w:val="Body--Regular"/>
        <w:spacing w:after="120" w:line="240" w:lineRule="auto"/>
        <w:ind w:firstLine="0"/>
        <w:rPr>
          <w:rFonts w:ascii="Times New Roman" w:hAnsi="Times New Roman" w:cs="Times New Roman"/>
          <w:b/>
          <w:color w:val="auto"/>
          <w:sz w:val="24"/>
          <w:szCs w:val="24"/>
        </w:rPr>
      </w:pPr>
      <w:r w:rsidRPr="00F52EA2">
        <w:rPr>
          <w:rFonts w:ascii="Times New Roman" w:hAnsi="Times New Roman" w:cs="Times New Roman"/>
          <w:b/>
          <w:color w:val="auto"/>
          <w:sz w:val="24"/>
          <w:szCs w:val="24"/>
        </w:rPr>
        <w:t>2.2.</w:t>
      </w:r>
      <w:r>
        <w:rPr>
          <w:rFonts w:ascii="Times New Roman" w:hAnsi="Times New Roman" w:cs="Times New Roman"/>
          <w:b/>
          <w:color w:val="auto"/>
          <w:sz w:val="24"/>
          <w:szCs w:val="24"/>
        </w:rPr>
        <w:t>3</w:t>
      </w:r>
      <w:r w:rsidRPr="00F52EA2">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Surface BRDF</w:t>
      </w:r>
      <w:r w:rsidRPr="00F52EA2">
        <w:rPr>
          <w:rFonts w:ascii="Times New Roman" w:hAnsi="Times New Roman" w:cs="Times New Roman"/>
          <w:b/>
          <w:color w:val="auto"/>
          <w:sz w:val="24"/>
          <w:szCs w:val="24"/>
        </w:rPr>
        <w:t xml:space="preserve"> File (</w:t>
      </w:r>
      <w:del w:id="110" w:author="ywang1" w:date="2017-06-28T15:14:00Z">
        <w:r w:rsidRPr="00F52EA2" w:rsidDel="003B1CF9">
          <w:rPr>
            <w:rFonts w:ascii="Times New Roman" w:hAnsi="Times New Roman" w:cs="Times New Roman"/>
            <w:b/>
            <w:color w:val="auto"/>
            <w:sz w:val="24"/>
            <w:szCs w:val="24"/>
          </w:rPr>
          <w:delText>MCD19A</w:delText>
        </w:r>
        <w:r w:rsidDel="003B1CF9">
          <w:rPr>
            <w:rFonts w:ascii="Times New Roman" w:hAnsi="Times New Roman" w:cs="Times New Roman"/>
            <w:b/>
            <w:color w:val="auto"/>
            <w:sz w:val="24"/>
            <w:szCs w:val="24"/>
          </w:rPr>
          <w:delText>3</w:delText>
        </w:r>
      </w:del>
      <w:ins w:id="111" w:author="ywang1" w:date="2017-06-28T15:14:00Z">
        <w:r w:rsidR="003B1CF9">
          <w:rPr>
            <w:rFonts w:ascii="Times New Roman" w:hAnsi="Times New Roman" w:cs="Times New Roman"/>
            <w:b/>
            <w:color w:val="auto"/>
            <w:sz w:val="24"/>
            <w:szCs w:val="24"/>
          </w:rPr>
          <w:t>MAIACRTLS</w:t>
        </w:r>
      </w:ins>
      <w:r w:rsidRPr="00F52EA2">
        <w:rPr>
          <w:rFonts w:ascii="Times New Roman" w:hAnsi="Times New Roman" w:cs="Times New Roman"/>
          <w:b/>
          <w:color w:val="auto"/>
          <w:sz w:val="24"/>
          <w:szCs w:val="24"/>
        </w:rPr>
        <w:t>)</w:t>
      </w:r>
    </w:p>
    <w:p w14:paraId="762B0B38" w14:textId="2D34A8A8" w:rsidR="002B526C" w:rsidRPr="00E676AB" w:rsidRDefault="002B526C" w:rsidP="002B526C">
      <w:pPr>
        <w:pStyle w:val="Body--Regular"/>
        <w:spacing w:after="120" w:line="240" w:lineRule="auto"/>
        <w:ind w:firstLine="0"/>
        <w:rPr>
          <w:rFonts w:ascii="Times New Roman" w:hAnsi="Times New Roman" w:cs="Times New Roman"/>
          <w:color w:val="0070C0"/>
          <w:sz w:val="24"/>
          <w:szCs w:val="24"/>
        </w:rPr>
      </w:pPr>
      <w:r>
        <w:rPr>
          <w:rFonts w:ascii="Times New Roman" w:hAnsi="Times New Roman" w:cs="Times New Roman"/>
          <w:color w:val="0070C0"/>
          <w:sz w:val="24"/>
          <w:szCs w:val="24"/>
        </w:rPr>
        <w:t>The</w:t>
      </w:r>
      <w:r w:rsidRPr="00E676AB">
        <w:rPr>
          <w:rFonts w:ascii="Times New Roman" w:hAnsi="Times New Roman" w:cs="Times New Roman"/>
          <w:i/>
          <w:color w:val="0070C0"/>
          <w:sz w:val="24"/>
          <w:szCs w:val="24"/>
        </w:rPr>
        <w:t xml:space="preserve"> </w:t>
      </w:r>
      <w:r>
        <w:rPr>
          <w:rFonts w:ascii="Times New Roman" w:hAnsi="Times New Roman" w:cs="Times New Roman"/>
          <w:i/>
          <w:color w:val="0070C0"/>
          <w:sz w:val="24"/>
          <w:szCs w:val="24"/>
        </w:rPr>
        <w:t>8-day</w:t>
      </w:r>
      <w:r w:rsidRPr="00E676AB">
        <w:rPr>
          <w:rFonts w:ascii="Times New Roman" w:hAnsi="Times New Roman" w:cs="Times New Roman"/>
          <w:color w:val="0070C0"/>
          <w:sz w:val="24"/>
          <w:szCs w:val="24"/>
        </w:rPr>
        <w:t xml:space="preserve"> </w:t>
      </w:r>
      <w:del w:id="112" w:author="ywang1" w:date="2017-06-28T15:14:00Z">
        <w:r w:rsidRPr="00E676AB" w:rsidDel="003B1CF9">
          <w:rPr>
            <w:rFonts w:ascii="Times New Roman" w:hAnsi="Times New Roman" w:cs="Times New Roman"/>
            <w:color w:val="0070C0"/>
            <w:sz w:val="24"/>
            <w:szCs w:val="24"/>
          </w:rPr>
          <w:delText>MCD19A</w:delText>
        </w:r>
        <w:r w:rsidDel="003B1CF9">
          <w:rPr>
            <w:rFonts w:ascii="Times New Roman" w:hAnsi="Times New Roman" w:cs="Times New Roman"/>
            <w:color w:val="0070C0"/>
            <w:sz w:val="24"/>
            <w:szCs w:val="24"/>
          </w:rPr>
          <w:delText>3</w:delText>
        </w:r>
        <w:r w:rsidRPr="00E676AB" w:rsidDel="003B1CF9">
          <w:rPr>
            <w:rFonts w:ascii="Times New Roman" w:hAnsi="Times New Roman" w:cs="Times New Roman"/>
            <w:color w:val="0070C0"/>
            <w:sz w:val="24"/>
            <w:szCs w:val="24"/>
          </w:rPr>
          <w:delText xml:space="preserve"> (</w:delText>
        </w:r>
      </w:del>
      <w:r>
        <w:rPr>
          <w:rFonts w:ascii="Times New Roman" w:hAnsi="Times New Roman" w:cs="Times New Roman"/>
          <w:color w:val="0070C0"/>
          <w:sz w:val="24"/>
          <w:szCs w:val="24"/>
        </w:rPr>
        <w:t>BRDF/albedo</w:t>
      </w:r>
      <w:del w:id="113" w:author="ywang1" w:date="2017-06-28T15:14:00Z">
        <w:r w:rsidRPr="00E676AB" w:rsidDel="003B1CF9">
          <w:rPr>
            <w:rFonts w:ascii="Times New Roman" w:hAnsi="Times New Roman" w:cs="Times New Roman"/>
            <w:color w:val="0070C0"/>
            <w:sz w:val="24"/>
            <w:szCs w:val="24"/>
          </w:rPr>
          <w:delText>)</w:delText>
        </w:r>
      </w:del>
      <w:r w:rsidRPr="00E676AB">
        <w:rPr>
          <w:rFonts w:ascii="Times New Roman" w:hAnsi="Times New Roman" w:cs="Times New Roman"/>
          <w:color w:val="0070C0"/>
          <w:sz w:val="24"/>
          <w:szCs w:val="24"/>
        </w:rPr>
        <w:t xml:space="preserve"> file includes:</w:t>
      </w:r>
    </w:p>
    <w:p w14:paraId="6C5A565B" w14:textId="77777777" w:rsidR="002B526C" w:rsidRDefault="002B526C" w:rsidP="002B526C">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 xml:space="preserve">Three parameters of RTLS BRDF model </w:t>
      </w:r>
      <w:proofErr w:type="spellStart"/>
      <w:r w:rsidRPr="002B526C">
        <w:rPr>
          <w:rFonts w:ascii="Times New Roman" w:hAnsi="Times New Roman"/>
          <w:i/>
          <w:sz w:val="24"/>
          <w:szCs w:val="24"/>
        </w:rPr>
        <w:t>k</w:t>
      </w:r>
      <w:r w:rsidRPr="002B526C">
        <w:rPr>
          <w:rFonts w:ascii="Times New Roman" w:hAnsi="Times New Roman"/>
          <w:i/>
          <w:sz w:val="24"/>
          <w:szCs w:val="24"/>
          <w:vertAlign w:val="subscript"/>
        </w:rPr>
        <w:t>iso</w:t>
      </w:r>
      <w:proofErr w:type="spellEnd"/>
      <w:r w:rsidRPr="002B526C">
        <w:rPr>
          <w:rFonts w:ascii="Times New Roman" w:hAnsi="Times New Roman"/>
          <w:i/>
          <w:sz w:val="24"/>
          <w:szCs w:val="24"/>
        </w:rPr>
        <w:t xml:space="preserve">, </w:t>
      </w:r>
      <w:proofErr w:type="spellStart"/>
      <w:proofErr w:type="gramStart"/>
      <w:r w:rsidRPr="002B526C">
        <w:rPr>
          <w:rFonts w:ascii="Times New Roman" w:hAnsi="Times New Roman"/>
          <w:i/>
          <w:sz w:val="24"/>
          <w:szCs w:val="24"/>
        </w:rPr>
        <w:t>k</w:t>
      </w:r>
      <w:r w:rsidRPr="002B526C">
        <w:rPr>
          <w:rFonts w:ascii="Times New Roman" w:hAnsi="Times New Roman"/>
          <w:i/>
          <w:sz w:val="24"/>
          <w:szCs w:val="24"/>
          <w:vertAlign w:val="subscript"/>
        </w:rPr>
        <w:t>v</w:t>
      </w:r>
      <w:proofErr w:type="spellEnd"/>
      <w:proofErr w:type="gramEnd"/>
      <w:r w:rsidRPr="002B526C">
        <w:rPr>
          <w:rFonts w:ascii="Times New Roman" w:hAnsi="Times New Roman"/>
          <w:i/>
          <w:sz w:val="24"/>
          <w:szCs w:val="24"/>
        </w:rPr>
        <w:t xml:space="preserve">, </w:t>
      </w:r>
      <w:proofErr w:type="spellStart"/>
      <w:r w:rsidRPr="002B526C">
        <w:rPr>
          <w:rFonts w:ascii="Times New Roman" w:hAnsi="Times New Roman"/>
          <w:i/>
          <w:sz w:val="24"/>
          <w:szCs w:val="24"/>
        </w:rPr>
        <w:t>k</w:t>
      </w:r>
      <w:r w:rsidRPr="002B526C">
        <w:rPr>
          <w:rFonts w:ascii="Times New Roman" w:hAnsi="Times New Roman"/>
          <w:i/>
          <w:sz w:val="24"/>
          <w:szCs w:val="24"/>
          <w:vertAlign w:val="subscript"/>
        </w:rPr>
        <w:t>G</w:t>
      </w:r>
      <w:proofErr w:type="spellEnd"/>
      <w:r>
        <w:rPr>
          <w:rFonts w:ascii="Times New Roman" w:hAnsi="Times New Roman"/>
          <w:sz w:val="24"/>
          <w:szCs w:val="24"/>
        </w:rPr>
        <w:t xml:space="preserve"> (here </w:t>
      </w:r>
      <w:proofErr w:type="spellStart"/>
      <w:r>
        <w:rPr>
          <w:rFonts w:ascii="Times New Roman" w:hAnsi="Times New Roman"/>
          <w:sz w:val="24"/>
          <w:szCs w:val="24"/>
        </w:rPr>
        <w:t>k</w:t>
      </w:r>
      <w:r w:rsidRPr="006F791D">
        <w:rPr>
          <w:rFonts w:ascii="Times New Roman" w:hAnsi="Times New Roman"/>
          <w:sz w:val="24"/>
          <w:szCs w:val="24"/>
          <w:vertAlign w:val="subscript"/>
        </w:rPr>
        <w:t>iso</w:t>
      </w:r>
      <w:proofErr w:type="spellEnd"/>
      <w:r>
        <w:rPr>
          <w:rFonts w:ascii="Times New Roman" w:hAnsi="Times New Roman"/>
          <w:sz w:val="24"/>
          <w:szCs w:val="24"/>
        </w:rPr>
        <w:t xml:space="preserve"> = </w:t>
      </w:r>
      <w:proofErr w:type="spellStart"/>
      <w:r>
        <w:rPr>
          <w:rFonts w:ascii="Times New Roman" w:hAnsi="Times New Roman"/>
          <w:sz w:val="24"/>
          <w:szCs w:val="24"/>
        </w:rPr>
        <w:t>k</w:t>
      </w:r>
      <w:r w:rsidRPr="006F791D">
        <w:rPr>
          <w:rFonts w:ascii="Times New Roman" w:hAnsi="Times New Roman"/>
          <w:sz w:val="24"/>
          <w:szCs w:val="24"/>
          <w:vertAlign w:val="subscript"/>
        </w:rPr>
        <w:t>L</w:t>
      </w:r>
      <w:proofErr w:type="spellEnd"/>
      <w:r>
        <w:rPr>
          <w:rFonts w:ascii="Times New Roman" w:hAnsi="Times New Roman"/>
          <w:sz w:val="24"/>
          <w:szCs w:val="24"/>
        </w:rPr>
        <w:t xml:space="preserve">) in MODIS bands B1-B8 at </w:t>
      </w:r>
      <w:r>
        <w:rPr>
          <w:rFonts w:ascii="Times New Roman" w:hAnsi="Times New Roman" w:cs="Times New Roman"/>
          <w:i/>
          <w:color w:val="auto"/>
          <w:sz w:val="24"/>
          <w:szCs w:val="24"/>
        </w:rPr>
        <w:t>1km</w:t>
      </w:r>
      <w:r>
        <w:rPr>
          <w:rFonts w:ascii="Times New Roman" w:hAnsi="Times New Roman" w:cs="Times New Roman"/>
          <w:color w:val="auto"/>
          <w:sz w:val="24"/>
          <w:szCs w:val="24"/>
        </w:rPr>
        <w:t>. The retrievals represent cloud-free and low aerosol (AO</w:t>
      </w:r>
      <w:r w:rsidR="00C57E99">
        <w:rPr>
          <w:rFonts w:ascii="Times New Roman" w:hAnsi="Times New Roman" w:cs="Times New Roman"/>
          <w:color w:val="auto"/>
          <w:sz w:val="24"/>
          <w:szCs w:val="24"/>
        </w:rPr>
        <w:t>D</w:t>
      </w:r>
      <w:r w:rsidRPr="00F649CE">
        <w:rPr>
          <w:rFonts w:ascii="Times New Roman" w:hAnsi="Times New Roman" w:cs="Times New Roman"/>
          <w:color w:val="auto"/>
          <w:sz w:val="24"/>
          <w:szCs w:val="24"/>
          <w:vertAlign w:val="subscript"/>
        </w:rPr>
        <w:t>0.47</w:t>
      </w:r>
      <w:r>
        <w:rPr>
          <w:rFonts w:ascii="Times New Roman" w:hAnsi="Times New Roman" w:cs="Times New Roman"/>
          <w:color w:val="auto"/>
          <w:sz w:val="24"/>
          <w:szCs w:val="24"/>
        </w:rPr>
        <w:t>&lt;0.6) conditions;</w:t>
      </w:r>
    </w:p>
    <w:p w14:paraId="60AFDA5E" w14:textId="77777777" w:rsidR="00B24E52" w:rsidRDefault="00B24E52" w:rsidP="00B24E52">
      <w:pPr>
        <w:pStyle w:val="Body--Regular"/>
        <w:numPr>
          <w:ilvl w:val="0"/>
          <w:numId w:val="7"/>
        </w:numPr>
        <w:spacing w:after="120" w:line="240" w:lineRule="auto"/>
        <w:rPr>
          <w:rFonts w:ascii="Times New Roman" w:hAnsi="Times New Roman" w:cs="Times New Roman"/>
          <w:color w:val="auto"/>
          <w:sz w:val="24"/>
          <w:szCs w:val="24"/>
        </w:rPr>
      </w:pPr>
      <w:r>
        <w:rPr>
          <w:rFonts w:ascii="Times New Roman" w:hAnsi="Times New Roman" w:cs="Times New Roman"/>
          <w:i/>
          <w:color w:val="auto"/>
          <w:sz w:val="24"/>
          <w:szCs w:val="24"/>
        </w:rPr>
        <w:t>Spectral surface albedo</w:t>
      </w:r>
      <w:r w:rsidR="002B526C">
        <w:rPr>
          <w:rFonts w:ascii="Times New Roman" w:hAnsi="Times New Roman" w:cs="Times New Roman"/>
          <w:i/>
          <w:color w:val="auto"/>
          <w:sz w:val="24"/>
          <w:szCs w:val="24"/>
        </w:rPr>
        <w:t xml:space="preserve"> </w:t>
      </w:r>
      <w:r w:rsidR="002B526C">
        <w:rPr>
          <w:rFonts w:ascii="Times New Roman" w:hAnsi="Times New Roman" w:cs="Times New Roman"/>
          <w:color w:val="auto"/>
          <w:sz w:val="24"/>
          <w:szCs w:val="24"/>
        </w:rPr>
        <w:t>in MODIS land bands B1-B</w:t>
      </w:r>
      <w:r>
        <w:rPr>
          <w:rFonts w:ascii="Times New Roman" w:hAnsi="Times New Roman" w:cs="Times New Roman"/>
          <w:color w:val="auto"/>
          <w:sz w:val="24"/>
          <w:szCs w:val="24"/>
        </w:rPr>
        <w:t>8 at 1km. It represents instantaneous albedo defined as a ratio of reflected and incident narrowband radiative fluxes at the surface. Albedo is related to BRDF retrieval and also represents cloud-free and low aerosol conditions.</w:t>
      </w:r>
    </w:p>
    <w:p w14:paraId="555924FC" w14:textId="20276250" w:rsidR="004734AF" w:rsidDel="003B1CF9" w:rsidRDefault="004734AF" w:rsidP="0073582B">
      <w:pPr>
        <w:spacing w:line="240" w:lineRule="auto"/>
        <w:jc w:val="both"/>
        <w:rPr>
          <w:del w:id="114" w:author="ywang1" w:date="2017-06-28T15:16:00Z"/>
          <w:rFonts w:ascii="Times New Roman" w:hAnsi="Times New Roman"/>
          <w:sz w:val="24"/>
          <w:szCs w:val="24"/>
        </w:rPr>
      </w:pPr>
    </w:p>
    <w:p w14:paraId="57ECB368" w14:textId="77777777" w:rsidR="0073582B" w:rsidRDefault="0073582B" w:rsidP="0073582B">
      <w:pPr>
        <w:spacing w:line="240" w:lineRule="auto"/>
        <w:jc w:val="both"/>
        <w:rPr>
          <w:rFonts w:ascii="Times New Roman" w:hAnsi="Times New Roman"/>
          <w:sz w:val="24"/>
          <w:szCs w:val="24"/>
        </w:rPr>
      </w:pPr>
      <w:r>
        <w:rPr>
          <w:rFonts w:ascii="Times New Roman" w:hAnsi="Times New Roman"/>
          <w:sz w:val="24"/>
          <w:szCs w:val="24"/>
        </w:rPr>
        <w:t xml:space="preserve">Please, keep in mind that the current Terra L1B data (based on current C6 re-processed MODIS data) still contain </w:t>
      </w:r>
      <w:r w:rsidR="004A0072">
        <w:rPr>
          <w:rFonts w:ascii="Times New Roman" w:hAnsi="Times New Roman"/>
          <w:sz w:val="24"/>
          <w:szCs w:val="24"/>
        </w:rPr>
        <w:t xml:space="preserve">small </w:t>
      </w:r>
      <w:r>
        <w:rPr>
          <w:rFonts w:ascii="Times New Roman" w:hAnsi="Times New Roman"/>
          <w:sz w:val="24"/>
          <w:szCs w:val="24"/>
        </w:rPr>
        <w:t>residual calibration artifacts which</w:t>
      </w:r>
      <w:r w:rsidR="004A0072">
        <w:rPr>
          <w:rFonts w:ascii="Times New Roman" w:hAnsi="Times New Roman"/>
          <w:sz w:val="24"/>
          <w:szCs w:val="24"/>
        </w:rPr>
        <w:t xml:space="preserve"> sometimes</w:t>
      </w:r>
      <w:r>
        <w:rPr>
          <w:rFonts w:ascii="Times New Roman" w:hAnsi="Times New Roman"/>
          <w:sz w:val="24"/>
          <w:szCs w:val="24"/>
        </w:rPr>
        <w:t xml:space="preserve"> become visible as stripes in both aerosol and surface products on the right part of the scan from about middle to the edge of scan.</w:t>
      </w:r>
    </w:p>
    <w:p w14:paraId="2EAB9125" w14:textId="77777777" w:rsidR="00AF1FC3" w:rsidRPr="00B24E52" w:rsidRDefault="00B24E52" w:rsidP="00B24E52">
      <w:pPr>
        <w:pStyle w:val="Body--Regular"/>
        <w:spacing w:after="120" w:line="240" w:lineRule="auto"/>
        <w:ind w:firstLine="0"/>
        <w:rPr>
          <w:rFonts w:ascii="Times New Roman" w:hAnsi="Times New Roman"/>
          <w:b/>
          <w:sz w:val="28"/>
          <w:szCs w:val="28"/>
        </w:rPr>
      </w:pPr>
      <w:r>
        <w:rPr>
          <w:rFonts w:ascii="Times New Roman" w:hAnsi="Times New Roman" w:cs="Times New Roman"/>
          <w:b/>
          <w:color w:val="auto"/>
          <w:sz w:val="28"/>
          <w:szCs w:val="28"/>
        </w:rPr>
        <w:t>3</w:t>
      </w:r>
      <w:r w:rsidRPr="0052556A">
        <w:rPr>
          <w:rFonts w:ascii="Times New Roman" w:hAnsi="Times New Roman" w:cs="Times New Roman"/>
          <w:b/>
          <w:color w:val="auto"/>
          <w:sz w:val="28"/>
          <w:szCs w:val="28"/>
        </w:rPr>
        <w:t xml:space="preserve">. </w:t>
      </w:r>
      <w:r w:rsidR="00AF1FC3" w:rsidRPr="00B24E52">
        <w:rPr>
          <w:rFonts w:ascii="Times New Roman" w:hAnsi="Times New Roman"/>
          <w:b/>
          <w:sz w:val="28"/>
          <w:szCs w:val="28"/>
        </w:rPr>
        <w:t>QA-related Comments (please read)</w:t>
      </w:r>
    </w:p>
    <w:p w14:paraId="06EC15A8" w14:textId="77777777" w:rsidR="00E32143" w:rsidRDefault="00E32143" w:rsidP="00E32143">
      <w:pPr>
        <w:spacing w:line="240" w:lineRule="auto"/>
        <w:jc w:val="both"/>
        <w:rPr>
          <w:rFonts w:ascii="Times New Roman" w:hAnsi="Times New Roman"/>
          <w:sz w:val="24"/>
          <w:szCs w:val="24"/>
        </w:rPr>
      </w:pPr>
      <w:r>
        <w:rPr>
          <w:rFonts w:ascii="Times New Roman" w:hAnsi="Times New Roman"/>
          <w:sz w:val="24"/>
          <w:szCs w:val="24"/>
        </w:rPr>
        <w:t xml:space="preserve">In </w:t>
      </w:r>
      <w:r w:rsidRPr="00E32143">
        <w:rPr>
          <w:rFonts w:ascii="Times New Roman" w:hAnsi="Times New Roman"/>
          <w:i/>
          <w:sz w:val="24"/>
          <w:szCs w:val="24"/>
        </w:rPr>
        <w:t>daily</w:t>
      </w:r>
      <w:r>
        <w:rPr>
          <w:rFonts w:ascii="Times New Roman" w:hAnsi="Times New Roman"/>
          <w:sz w:val="24"/>
          <w:szCs w:val="24"/>
        </w:rPr>
        <w:t xml:space="preserve"> output files, the QA bit contains cloud mask, adjacency mask, surface type (the result of MAIAC dynamic Land-Water-Snow classification), and a surface change mask.</w:t>
      </w:r>
    </w:p>
    <w:p w14:paraId="2A078003" w14:textId="77777777" w:rsidR="005250DC" w:rsidRPr="00571D04" w:rsidRDefault="00E32143" w:rsidP="0073582B">
      <w:pPr>
        <w:spacing w:line="240" w:lineRule="auto"/>
        <w:jc w:val="both"/>
        <w:rPr>
          <w:rFonts w:ascii="Times New Roman" w:hAnsi="Times New Roman"/>
          <w:b/>
          <w:sz w:val="24"/>
          <w:szCs w:val="24"/>
        </w:rPr>
      </w:pPr>
      <w:r>
        <w:rPr>
          <w:rFonts w:ascii="Times New Roman" w:hAnsi="Times New Roman"/>
          <w:b/>
          <w:sz w:val="24"/>
          <w:szCs w:val="24"/>
        </w:rPr>
        <w:t>3.</w:t>
      </w:r>
      <w:r w:rsidR="00AF1FC3" w:rsidRPr="00571D04">
        <w:rPr>
          <w:rFonts w:ascii="Times New Roman" w:hAnsi="Times New Roman"/>
          <w:b/>
          <w:sz w:val="24"/>
          <w:szCs w:val="24"/>
        </w:rPr>
        <w:t xml:space="preserve">1 </w:t>
      </w:r>
      <w:r w:rsidR="00B24E52" w:rsidRPr="00571D04">
        <w:rPr>
          <w:rFonts w:ascii="Times New Roman" w:hAnsi="Times New Roman"/>
          <w:b/>
          <w:sz w:val="24"/>
          <w:szCs w:val="24"/>
        </w:rPr>
        <w:t>Change in reported</w:t>
      </w:r>
      <w:r w:rsidR="005250DC" w:rsidRPr="00571D04">
        <w:rPr>
          <w:rFonts w:ascii="Times New Roman" w:hAnsi="Times New Roman"/>
          <w:b/>
          <w:sz w:val="24"/>
          <w:szCs w:val="24"/>
        </w:rPr>
        <w:t xml:space="preserve"> AO</w:t>
      </w:r>
      <w:r w:rsidR="00C57E99">
        <w:rPr>
          <w:rFonts w:ascii="Times New Roman" w:hAnsi="Times New Roman"/>
          <w:b/>
          <w:sz w:val="24"/>
          <w:szCs w:val="24"/>
        </w:rPr>
        <w:t>D</w:t>
      </w:r>
      <w:r w:rsidR="00333199" w:rsidRPr="00571D04">
        <w:rPr>
          <w:rFonts w:ascii="Times New Roman" w:hAnsi="Times New Roman"/>
          <w:b/>
          <w:sz w:val="24"/>
          <w:szCs w:val="24"/>
        </w:rPr>
        <w:t xml:space="preserve"> </w:t>
      </w:r>
      <w:r w:rsidR="00B24E52" w:rsidRPr="00571D04">
        <w:rPr>
          <w:rFonts w:ascii="Times New Roman" w:hAnsi="Times New Roman"/>
          <w:b/>
          <w:sz w:val="24"/>
          <w:szCs w:val="24"/>
        </w:rPr>
        <w:t>for MAIAC AOT users</w:t>
      </w:r>
      <w:r w:rsidR="005250DC" w:rsidRPr="00571D04">
        <w:rPr>
          <w:rFonts w:ascii="Times New Roman" w:hAnsi="Times New Roman"/>
          <w:b/>
          <w:sz w:val="24"/>
          <w:szCs w:val="24"/>
        </w:rPr>
        <w:t>:</w:t>
      </w:r>
    </w:p>
    <w:p w14:paraId="7CC6AC7B" w14:textId="77777777" w:rsidR="00571D04" w:rsidRPr="00571D04" w:rsidRDefault="00571D04" w:rsidP="0073582B">
      <w:pPr>
        <w:spacing w:line="240" w:lineRule="auto"/>
        <w:jc w:val="both"/>
        <w:rPr>
          <w:rFonts w:ascii="Times New Roman" w:hAnsi="Times New Roman"/>
          <w:sz w:val="24"/>
          <w:szCs w:val="24"/>
        </w:rPr>
      </w:pPr>
      <w:r w:rsidRPr="00571D04">
        <w:rPr>
          <w:rFonts w:ascii="Times New Roman" w:hAnsi="Times New Roman"/>
          <w:sz w:val="24"/>
          <w:szCs w:val="24"/>
        </w:rPr>
        <w:t>The current C6 MAIAC AO</w:t>
      </w:r>
      <w:r w:rsidR="00C57E99">
        <w:rPr>
          <w:rFonts w:ascii="Times New Roman" w:hAnsi="Times New Roman"/>
          <w:sz w:val="24"/>
          <w:szCs w:val="24"/>
        </w:rPr>
        <w:t>D</w:t>
      </w:r>
      <w:r w:rsidRPr="00571D04">
        <w:rPr>
          <w:rFonts w:ascii="Times New Roman" w:hAnsi="Times New Roman"/>
          <w:sz w:val="24"/>
          <w:szCs w:val="24"/>
        </w:rPr>
        <w:t xml:space="preserve"> is reported for two values of Cloud Mask in QA bit - Clear and </w:t>
      </w:r>
      <w:proofErr w:type="spellStart"/>
      <w:r w:rsidRPr="00571D04">
        <w:rPr>
          <w:rFonts w:ascii="Times New Roman" w:hAnsi="Times New Roman"/>
          <w:sz w:val="24"/>
          <w:szCs w:val="24"/>
        </w:rPr>
        <w:t>Possibly_Cloudy</w:t>
      </w:r>
      <w:proofErr w:type="spellEnd"/>
      <w:r w:rsidRPr="00571D04">
        <w:rPr>
          <w:rFonts w:ascii="Times New Roman" w:hAnsi="Times New Roman"/>
          <w:sz w:val="24"/>
          <w:szCs w:val="24"/>
        </w:rPr>
        <w:t>.</w:t>
      </w:r>
    </w:p>
    <w:p w14:paraId="6CD3F021" w14:textId="77777777" w:rsidR="00571D04" w:rsidRPr="00571D04" w:rsidRDefault="00571D04" w:rsidP="00571D04">
      <w:pPr>
        <w:pStyle w:val="ListParagraph"/>
        <w:numPr>
          <w:ilvl w:val="0"/>
          <w:numId w:val="7"/>
        </w:numPr>
        <w:spacing w:line="240" w:lineRule="auto"/>
        <w:jc w:val="both"/>
        <w:rPr>
          <w:rFonts w:ascii="Times New Roman" w:hAnsi="Times New Roman"/>
          <w:color w:val="FF0000"/>
          <w:sz w:val="24"/>
          <w:szCs w:val="24"/>
        </w:rPr>
      </w:pPr>
      <w:r w:rsidRPr="00571D04">
        <w:rPr>
          <w:rFonts w:ascii="Times New Roman" w:hAnsi="Times New Roman"/>
          <w:color w:val="FF0000"/>
          <w:sz w:val="24"/>
          <w:szCs w:val="24"/>
        </w:rPr>
        <w:t>Most applications should use AO</w:t>
      </w:r>
      <w:r w:rsidR="00C57E99">
        <w:rPr>
          <w:rFonts w:ascii="Times New Roman" w:hAnsi="Times New Roman"/>
          <w:color w:val="FF0000"/>
          <w:sz w:val="24"/>
          <w:szCs w:val="24"/>
        </w:rPr>
        <w:t>D</w:t>
      </w:r>
      <w:r w:rsidRPr="00571D04">
        <w:rPr>
          <w:rFonts w:ascii="Times New Roman" w:hAnsi="Times New Roman"/>
          <w:color w:val="FF0000"/>
          <w:sz w:val="24"/>
          <w:szCs w:val="24"/>
        </w:rPr>
        <w:t xml:space="preserve"> ONLY when </w:t>
      </w:r>
      <w:proofErr w:type="spellStart"/>
      <w:r w:rsidRPr="00571D04">
        <w:rPr>
          <w:rFonts w:ascii="Times New Roman" w:hAnsi="Times New Roman"/>
          <w:color w:val="FF0000"/>
          <w:sz w:val="24"/>
          <w:szCs w:val="24"/>
        </w:rPr>
        <w:t>QA.CloudMask</w:t>
      </w:r>
      <w:proofErr w:type="spellEnd"/>
      <w:r w:rsidRPr="00571D04">
        <w:rPr>
          <w:rFonts w:ascii="Times New Roman" w:hAnsi="Times New Roman"/>
          <w:color w:val="FF0000"/>
          <w:sz w:val="24"/>
          <w:szCs w:val="24"/>
        </w:rPr>
        <w:t xml:space="preserve"> = Clear, which guarantees high product quality.</w:t>
      </w:r>
    </w:p>
    <w:p w14:paraId="19B00F29" w14:textId="77777777" w:rsidR="00481466" w:rsidRDefault="00252D00" w:rsidP="0073582B">
      <w:pPr>
        <w:spacing w:line="240" w:lineRule="auto"/>
        <w:jc w:val="both"/>
        <w:rPr>
          <w:rFonts w:ascii="Times New Roman" w:hAnsi="Times New Roman"/>
          <w:sz w:val="24"/>
          <w:szCs w:val="24"/>
        </w:rPr>
      </w:pPr>
      <w:r w:rsidRPr="00571D04">
        <w:rPr>
          <w:rFonts w:ascii="Times New Roman" w:hAnsi="Times New Roman"/>
          <w:sz w:val="24"/>
          <w:szCs w:val="24"/>
        </w:rPr>
        <w:t xml:space="preserve">The </w:t>
      </w:r>
      <w:proofErr w:type="spellStart"/>
      <w:r w:rsidRPr="00571D04">
        <w:rPr>
          <w:rFonts w:ascii="Times New Roman" w:hAnsi="Times New Roman"/>
          <w:sz w:val="24"/>
          <w:szCs w:val="24"/>
        </w:rPr>
        <w:t>Possibly_Cloudy</w:t>
      </w:r>
      <w:proofErr w:type="spellEnd"/>
      <w:r w:rsidRPr="00571D04">
        <w:rPr>
          <w:rFonts w:ascii="Times New Roman" w:hAnsi="Times New Roman"/>
          <w:sz w:val="24"/>
          <w:szCs w:val="24"/>
        </w:rPr>
        <w:t xml:space="preserve"> value mostly originates from spatial analysis of </w:t>
      </w:r>
      <w:r w:rsidR="00AF1FC3" w:rsidRPr="00571D04">
        <w:rPr>
          <w:rFonts w:ascii="Times New Roman" w:hAnsi="Times New Roman"/>
          <w:sz w:val="24"/>
          <w:szCs w:val="24"/>
        </w:rPr>
        <w:t xml:space="preserve">retrieved </w:t>
      </w:r>
      <w:r w:rsidRPr="00571D04">
        <w:rPr>
          <w:rFonts w:ascii="Times New Roman" w:hAnsi="Times New Roman"/>
          <w:sz w:val="24"/>
          <w:szCs w:val="24"/>
        </w:rPr>
        <w:t>AO</w:t>
      </w:r>
      <w:r w:rsidR="00C57E99">
        <w:rPr>
          <w:rFonts w:ascii="Times New Roman" w:hAnsi="Times New Roman"/>
          <w:sz w:val="24"/>
          <w:szCs w:val="24"/>
        </w:rPr>
        <w:t>D</w:t>
      </w:r>
      <w:r w:rsidRPr="00571D04">
        <w:rPr>
          <w:rFonts w:ascii="Times New Roman" w:hAnsi="Times New Roman"/>
          <w:sz w:val="24"/>
          <w:szCs w:val="24"/>
        </w:rPr>
        <w:t xml:space="preserve"> which assumes a certain degree of aerosol spatial homogeneity </w:t>
      </w:r>
      <w:r w:rsidR="00481466">
        <w:rPr>
          <w:rFonts w:ascii="Times New Roman" w:hAnsi="Times New Roman"/>
          <w:sz w:val="24"/>
          <w:szCs w:val="24"/>
        </w:rPr>
        <w:t>(this does not apply when MAIAC detects</w:t>
      </w:r>
      <w:r w:rsidRPr="00571D04">
        <w:rPr>
          <w:rFonts w:ascii="Times New Roman" w:hAnsi="Times New Roman"/>
          <w:sz w:val="24"/>
          <w:szCs w:val="24"/>
        </w:rPr>
        <w:t xml:space="preserve"> absorbing aerosols</w:t>
      </w:r>
      <w:r w:rsidR="000F6821" w:rsidRPr="00571D04">
        <w:rPr>
          <w:rFonts w:ascii="Times New Roman" w:hAnsi="Times New Roman"/>
          <w:sz w:val="24"/>
          <w:szCs w:val="24"/>
        </w:rPr>
        <w:t xml:space="preserve"> (smoke/dust)</w:t>
      </w:r>
      <w:r w:rsidR="00481466">
        <w:rPr>
          <w:rFonts w:ascii="Times New Roman" w:hAnsi="Times New Roman"/>
          <w:sz w:val="24"/>
          <w:szCs w:val="24"/>
        </w:rPr>
        <w:t>)</w:t>
      </w:r>
      <w:r w:rsidRPr="00571D04">
        <w:rPr>
          <w:rFonts w:ascii="Times New Roman" w:hAnsi="Times New Roman"/>
          <w:sz w:val="24"/>
          <w:szCs w:val="24"/>
        </w:rPr>
        <w:t xml:space="preserve">. </w:t>
      </w:r>
      <w:r w:rsidR="00481466">
        <w:rPr>
          <w:rFonts w:ascii="Times New Roman" w:hAnsi="Times New Roman"/>
          <w:sz w:val="24"/>
          <w:szCs w:val="24"/>
        </w:rPr>
        <w:t>This filter detects residual clouds and significantly improves aerosol product quality. However:</w:t>
      </w:r>
    </w:p>
    <w:p w14:paraId="12426466" w14:textId="77777777" w:rsidR="00481466" w:rsidRPr="00481466" w:rsidRDefault="00481466" w:rsidP="00E32143">
      <w:pPr>
        <w:pStyle w:val="ListParagraph"/>
        <w:numPr>
          <w:ilvl w:val="0"/>
          <w:numId w:val="8"/>
        </w:numPr>
        <w:spacing w:after="120" w:line="240" w:lineRule="auto"/>
        <w:contextualSpacing w:val="0"/>
        <w:jc w:val="both"/>
        <w:rPr>
          <w:rFonts w:ascii="Times New Roman" w:hAnsi="Times New Roman"/>
          <w:sz w:val="24"/>
          <w:szCs w:val="24"/>
        </w:rPr>
      </w:pPr>
      <w:r w:rsidRPr="00481466">
        <w:rPr>
          <w:rFonts w:ascii="Times New Roman" w:hAnsi="Times New Roman"/>
          <w:sz w:val="24"/>
          <w:szCs w:val="24"/>
        </w:rPr>
        <w:t>T</w:t>
      </w:r>
      <w:r w:rsidR="00252D00" w:rsidRPr="00481466">
        <w:rPr>
          <w:rFonts w:ascii="Times New Roman" w:hAnsi="Times New Roman"/>
          <w:sz w:val="24"/>
          <w:szCs w:val="24"/>
        </w:rPr>
        <w:t>he work</w:t>
      </w:r>
      <w:r w:rsidRPr="00481466">
        <w:rPr>
          <w:rFonts w:ascii="Times New Roman" w:hAnsi="Times New Roman"/>
          <w:sz w:val="24"/>
          <w:szCs w:val="24"/>
        </w:rPr>
        <w:t xml:space="preserve"> from air quality community</w:t>
      </w:r>
      <w:r w:rsidR="00252D00" w:rsidRPr="00481466">
        <w:rPr>
          <w:rFonts w:ascii="Times New Roman" w:hAnsi="Times New Roman"/>
          <w:sz w:val="24"/>
          <w:szCs w:val="24"/>
        </w:rPr>
        <w:t xml:space="preserve"> </w:t>
      </w:r>
      <w:r w:rsidRPr="00481466">
        <w:rPr>
          <w:rFonts w:ascii="Times New Roman" w:hAnsi="Times New Roman"/>
          <w:sz w:val="24"/>
          <w:szCs w:val="24"/>
        </w:rPr>
        <w:t>(</w:t>
      </w:r>
      <w:r w:rsidR="00252D00" w:rsidRPr="00481466">
        <w:rPr>
          <w:rFonts w:ascii="Times New Roman" w:hAnsi="Times New Roman"/>
          <w:sz w:val="24"/>
          <w:szCs w:val="24"/>
        </w:rPr>
        <w:t>Allan Just and Itai Kloog et al.</w:t>
      </w:r>
      <w:r w:rsidRPr="00481466">
        <w:rPr>
          <w:rFonts w:ascii="Times New Roman" w:hAnsi="Times New Roman"/>
          <w:sz w:val="24"/>
          <w:szCs w:val="24"/>
        </w:rPr>
        <w:t>)</w:t>
      </w:r>
      <w:r w:rsidR="00252D00" w:rsidRPr="00481466">
        <w:rPr>
          <w:rFonts w:ascii="Times New Roman" w:hAnsi="Times New Roman"/>
          <w:sz w:val="24"/>
          <w:szCs w:val="24"/>
        </w:rPr>
        <w:t xml:space="preserve"> showed</w:t>
      </w:r>
      <w:r w:rsidR="000F6821" w:rsidRPr="00481466">
        <w:rPr>
          <w:rFonts w:ascii="Times New Roman" w:hAnsi="Times New Roman"/>
          <w:sz w:val="24"/>
          <w:szCs w:val="24"/>
        </w:rPr>
        <w:t xml:space="preserve"> that</w:t>
      </w:r>
      <w:r w:rsidR="00252D00" w:rsidRPr="00481466">
        <w:rPr>
          <w:rFonts w:ascii="Times New Roman" w:hAnsi="Times New Roman"/>
          <w:sz w:val="24"/>
          <w:szCs w:val="24"/>
        </w:rPr>
        <w:t xml:space="preserve"> in some locations with high</w:t>
      </w:r>
      <w:r w:rsidRPr="00481466">
        <w:rPr>
          <w:rFonts w:ascii="Times New Roman" w:hAnsi="Times New Roman"/>
          <w:sz w:val="24"/>
          <w:szCs w:val="24"/>
        </w:rPr>
        <w:t xml:space="preserve"> spatial</w:t>
      </w:r>
      <w:r w:rsidR="00252D00" w:rsidRPr="00481466">
        <w:rPr>
          <w:rFonts w:ascii="Times New Roman" w:hAnsi="Times New Roman"/>
          <w:sz w:val="24"/>
          <w:szCs w:val="24"/>
        </w:rPr>
        <w:t xml:space="preserve"> aerosol variability </w:t>
      </w:r>
      <w:r w:rsidRPr="00481466">
        <w:rPr>
          <w:rFonts w:ascii="Times New Roman" w:hAnsi="Times New Roman"/>
          <w:sz w:val="24"/>
          <w:szCs w:val="24"/>
        </w:rPr>
        <w:t>such as Mexico City</w:t>
      </w:r>
      <w:r w:rsidR="00252D00" w:rsidRPr="00481466">
        <w:rPr>
          <w:rFonts w:ascii="Times New Roman" w:hAnsi="Times New Roman"/>
          <w:sz w:val="24"/>
          <w:szCs w:val="24"/>
        </w:rPr>
        <w:t xml:space="preserve">, this filter </w:t>
      </w:r>
      <w:r w:rsidR="000F6821" w:rsidRPr="00481466">
        <w:rPr>
          <w:rFonts w:ascii="Times New Roman" w:hAnsi="Times New Roman"/>
          <w:sz w:val="24"/>
          <w:szCs w:val="24"/>
        </w:rPr>
        <w:t>may systematically erase AO</w:t>
      </w:r>
      <w:r w:rsidR="00C57E99">
        <w:rPr>
          <w:rFonts w:ascii="Times New Roman" w:hAnsi="Times New Roman"/>
          <w:sz w:val="24"/>
          <w:szCs w:val="24"/>
        </w:rPr>
        <w:t>D</w:t>
      </w:r>
      <w:r w:rsidR="000F6821" w:rsidRPr="00481466">
        <w:rPr>
          <w:rFonts w:ascii="Times New Roman" w:hAnsi="Times New Roman"/>
          <w:sz w:val="24"/>
          <w:szCs w:val="24"/>
        </w:rPr>
        <w:t xml:space="preserve"> retrievals in cloud-free conditions</w:t>
      </w:r>
      <w:r w:rsidR="00571D04" w:rsidRPr="00481466">
        <w:rPr>
          <w:rFonts w:ascii="Times New Roman" w:hAnsi="Times New Roman"/>
          <w:sz w:val="24"/>
          <w:szCs w:val="24"/>
        </w:rPr>
        <w:t xml:space="preserve"> over certain </w:t>
      </w:r>
      <w:r w:rsidRPr="00481466">
        <w:rPr>
          <w:rFonts w:ascii="Times New Roman" w:hAnsi="Times New Roman"/>
          <w:sz w:val="24"/>
          <w:szCs w:val="24"/>
        </w:rPr>
        <w:t xml:space="preserve">urban </w:t>
      </w:r>
      <w:r w:rsidR="00571D04" w:rsidRPr="00481466">
        <w:rPr>
          <w:rFonts w:ascii="Times New Roman" w:hAnsi="Times New Roman"/>
          <w:sz w:val="24"/>
          <w:szCs w:val="24"/>
        </w:rPr>
        <w:t>areas</w:t>
      </w:r>
      <w:r>
        <w:rPr>
          <w:rFonts w:ascii="Times New Roman" w:hAnsi="Times New Roman"/>
          <w:sz w:val="24"/>
          <w:szCs w:val="24"/>
        </w:rPr>
        <w:t>.</w:t>
      </w:r>
    </w:p>
    <w:p w14:paraId="181261FE" w14:textId="77777777" w:rsidR="00481466" w:rsidRDefault="00481466" w:rsidP="00481466">
      <w:pPr>
        <w:pStyle w:val="ListParagraph"/>
        <w:numPr>
          <w:ilvl w:val="0"/>
          <w:numId w:val="8"/>
        </w:numPr>
        <w:spacing w:line="240" w:lineRule="auto"/>
        <w:jc w:val="both"/>
        <w:rPr>
          <w:rFonts w:ascii="Times New Roman" w:hAnsi="Times New Roman"/>
          <w:sz w:val="24"/>
          <w:szCs w:val="24"/>
        </w:rPr>
      </w:pPr>
      <w:r>
        <w:rPr>
          <w:rFonts w:ascii="Times New Roman" w:hAnsi="Times New Roman"/>
          <w:sz w:val="24"/>
          <w:szCs w:val="24"/>
        </w:rPr>
        <w:t>This filter will also erase AO</w:t>
      </w:r>
      <w:r w:rsidR="00C57E99">
        <w:rPr>
          <w:rFonts w:ascii="Times New Roman" w:hAnsi="Times New Roman"/>
          <w:sz w:val="24"/>
          <w:szCs w:val="24"/>
        </w:rPr>
        <w:t>D</w:t>
      </w:r>
      <w:r>
        <w:rPr>
          <w:rFonts w:ascii="Times New Roman" w:hAnsi="Times New Roman"/>
          <w:sz w:val="24"/>
          <w:szCs w:val="24"/>
        </w:rPr>
        <w:t xml:space="preserve"> for parts of spatially variable smoke or dust plumes where MAIAC Smoke/Dust detection failed.</w:t>
      </w:r>
    </w:p>
    <w:p w14:paraId="144604F3" w14:textId="77777777" w:rsidR="005250DC" w:rsidRPr="00481466" w:rsidRDefault="000F6821" w:rsidP="00481466">
      <w:pPr>
        <w:spacing w:line="240" w:lineRule="auto"/>
        <w:jc w:val="both"/>
        <w:rPr>
          <w:rFonts w:ascii="Times New Roman" w:hAnsi="Times New Roman"/>
          <w:sz w:val="24"/>
          <w:szCs w:val="24"/>
        </w:rPr>
      </w:pPr>
      <w:r w:rsidRPr="00481466">
        <w:rPr>
          <w:rFonts w:ascii="Times New Roman" w:hAnsi="Times New Roman"/>
          <w:sz w:val="24"/>
          <w:szCs w:val="24"/>
        </w:rPr>
        <w:t xml:space="preserve">For such </w:t>
      </w:r>
      <w:r w:rsidR="00AF1FC3" w:rsidRPr="00481466">
        <w:rPr>
          <w:rFonts w:ascii="Times New Roman" w:hAnsi="Times New Roman"/>
          <w:sz w:val="24"/>
          <w:szCs w:val="24"/>
        </w:rPr>
        <w:t>user-specific</w:t>
      </w:r>
      <w:r w:rsidRPr="00481466">
        <w:rPr>
          <w:rFonts w:ascii="Times New Roman" w:hAnsi="Times New Roman"/>
          <w:sz w:val="24"/>
          <w:szCs w:val="24"/>
        </w:rPr>
        <w:t xml:space="preserve"> applications</w:t>
      </w:r>
      <w:r w:rsidR="00E32143">
        <w:rPr>
          <w:rFonts w:ascii="Times New Roman" w:hAnsi="Times New Roman"/>
          <w:sz w:val="24"/>
          <w:szCs w:val="24"/>
        </w:rPr>
        <w:t xml:space="preserve"> (e.g., urban air quality analysis; fire smoke monitoring)</w:t>
      </w:r>
      <w:r w:rsidRPr="00481466">
        <w:rPr>
          <w:rFonts w:ascii="Times New Roman" w:hAnsi="Times New Roman"/>
          <w:sz w:val="24"/>
          <w:szCs w:val="24"/>
        </w:rPr>
        <w:t xml:space="preserve">, we retain and report AOT when </w:t>
      </w:r>
      <w:proofErr w:type="spellStart"/>
      <w:r w:rsidRPr="00481466">
        <w:rPr>
          <w:rFonts w:ascii="Times New Roman" w:hAnsi="Times New Roman"/>
          <w:sz w:val="24"/>
          <w:szCs w:val="24"/>
        </w:rPr>
        <w:t>QA.CloudMask</w:t>
      </w:r>
      <w:proofErr w:type="spellEnd"/>
      <w:r w:rsidRPr="00481466">
        <w:rPr>
          <w:rFonts w:ascii="Times New Roman" w:hAnsi="Times New Roman"/>
          <w:sz w:val="24"/>
          <w:szCs w:val="24"/>
        </w:rPr>
        <w:t xml:space="preserve"> = </w:t>
      </w:r>
      <w:proofErr w:type="spellStart"/>
      <w:r w:rsidRPr="00481466">
        <w:rPr>
          <w:rFonts w:ascii="Times New Roman" w:hAnsi="Times New Roman"/>
          <w:sz w:val="24"/>
          <w:szCs w:val="24"/>
        </w:rPr>
        <w:t>Possibly_Cloudy</w:t>
      </w:r>
      <w:proofErr w:type="spellEnd"/>
      <w:r w:rsidRPr="00481466">
        <w:rPr>
          <w:rFonts w:ascii="Times New Roman" w:hAnsi="Times New Roman"/>
          <w:sz w:val="24"/>
          <w:szCs w:val="24"/>
        </w:rPr>
        <w:t>.</w:t>
      </w:r>
    </w:p>
    <w:p w14:paraId="5D38902E" w14:textId="77777777" w:rsidR="005250DC" w:rsidRPr="00E32143" w:rsidRDefault="00E32143" w:rsidP="0073582B">
      <w:pPr>
        <w:spacing w:line="240" w:lineRule="auto"/>
        <w:jc w:val="both"/>
        <w:rPr>
          <w:rFonts w:ascii="Times New Roman" w:hAnsi="Times New Roman"/>
          <w:b/>
          <w:sz w:val="24"/>
          <w:szCs w:val="24"/>
        </w:rPr>
      </w:pPr>
      <w:r>
        <w:rPr>
          <w:rFonts w:ascii="Times New Roman" w:hAnsi="Times New Roman"/>
          <w:b/>
          <w:sz w:val="24"/>
          <w:szCs w:val="24"/>
        </w:rPr>
        <w:t>3.</w:t>
      </w:r>
      <w:r w:rsidR="00AF1FC3" w:rsidRPr="00E32143">
        <w:rPr>
          <w:rFonts w:ascii="Times New Roman" w:hAnsi="Times New Roman"/>
          <w:b/>
          <w:sz w:val="24"/>
          <w:szCs w:val="24"/>
        </w:rPr>
        <w:t>2 Use of Adjacency Mask:</w:t>
      </w:r>
    </w:p>
    <w:p w14:paraId="5E000D80" w14:textId="77777777" w:rsidR="00AF1FC3" w:rsidRPr="00E32143" w:rsidRDefault="00AF1FC3" w:rsidP="0073582B">
      <w:pPr>
        <w:spacing w:line="240" w:lineRule="auto"/>
        <w:jc w:val="both"/>
        <w:rPr>
          <w:rFonts w:ascii="Times New Roman" w:hAnsi="Times New Roman"/>
          <w:sz w:val="24"/>
          <w:szCs w:val="24"/>
        </w:rPr>
      </w:pPr>
      <w:r w:rsidRPr="00E32143">
        <w:rPr>
          <w:rFonts w:ascii="Times New Roman" w:hAnsi="Times New Roman"/>
          <w:sz w:val="24"/>
          <w:szCs w:val="24"/>
        </w:rPr>
        <w:t xml:space="preserve">This mask gives information about </w:t>
      </w:r>
      <w:r w:rsidR="002F2F45" w:rsidRPr="00E32143">
        <w:rPr>
          <w:rFonts w:ascii="Times New Roman" w:hAnsi="Times New Roman"/>
          <w:sz w:val="24"/>
          <w:szCs w:val="24"/>
        </w:rPr>
        <w:t xml:space="preserve">detected neighbor clouds or snow (in the 2-pixel vicinity). </w:t>
      </w:r>
      <w:r w:rsidR="00E32143">
        <w:rPr>
          <w:rFonts w:ascii="Times New Roman" w:hAnsi="Times New Roman"/>
          <w:sz w:val="24"/>
          <w:szCs w:val="24"/>
        </w:rPr>
        <w:t>For general applications, w</w:t>
      </w:r>
      <w:r w:rsidR="002F2F45" w:rsidRPr="00E32143">
        <w:rPr>
          <w:rFonts w:ascii="Times New Roman" w:hAnsi="Times New Roman"/>
          <w:sz w:val="24"/>
          <w:szCs w:val="24"/>
        </w:rPr>
        <w:t xml:space="preserve">e recommend to only use data with </w:t>
      </w:r>
      <w:proofErr w:type="spellStart"/>
      <w:r w:rsidR="002F2F45" w:rsidRPr="00E32143">
        <w:rPr>
          <w:rFonts w:ascii="Times New Roman" w:hAnsi="Times New Roman"/>
          <w:sz w:val="24"/>
          <w:szCs w:val="24"/>
        </w:rPr>
        <w:t>QA.AdjacencyMask</w:t>
      </w:r>
      <w:proofErr w:type="spellEnd"/>
      <w:r w:rsidR="002F2F45" w:rsidRPr="00E32143">
        <w:rPr>
          <w:rFonts w:ascii="Times New Roman" w:hAnsi="Times New Roman"/>
          <w:sz w:val="24"/>
          <w:szCs w:val="24"/>
        </w:rPr>
        <w:t xml:space="preserve">=Normal. The value </w:t>
      </w:r>
      <w:proofErr w:type="spellStart"/>
      <w:r w:rsidR="002F2F45" w:rsidRPr="00E32143">
        <w:rPr>
          <w:rFonts w:ascii="Times New Roman" w:hAnsi="Times New Roman"/>
          <w:sz w:val="24"/>
          <w:szCs w:val="24"/>
        </w:rPr>
        <w:t>AdjacentToASingle</w:t>
      </w:r>
      <w:proofErr w:type="spellEnd"/>
      <w:r w:rsidR="002F2F45" w:rsidRPr="00E32143">
        <w:rPr>
          <w:rFonts w:ascii="Times New Roman" w:hAnsi="Times New Roman"/>
          <w:sz w:val="24"/>
          <w:szCs w:val="24"/>
        </w:rPr>
        <w:t xml:space="preserve"> </w:t>
      </w:r>
      <w:proofErr w:type="spellStart"/>
      <w:r w:rsidR="002F2F45" w:rsidRPr="00E32143">
        <w:rPr>
          <w:rFonts w:ascii="Times New Roman" w:hAnsi="Times New Roman"/>
          <w:sz w:val="24"/>
          <w:szCs w:val="24"/>
        </w:rPr>
        <w:t>CloudyPixel</w:t>
      </w:r>
      <w:proofErr w:type="spellEnd"/>
      <w:r w:rsidR="002F2F45" w:rsidRPr="00E32143">
        <w:rPr>
          <w:rFonts w:ascii="Times New Roman" w:hAnsi="Times New Roman"/>
          <w:sz w:val="24"/>
          <w:szCs w:val="24"/>
        </w:rPr>
        <w:t xml:space="preserve"> can also be used as it often represents false cloud detection. The other categories of </w:t>
      </w:r>
      <w:proofErr w:type="spellStart"/>
      <w:r w:rsidR="002F2F45" w:rsidRPr="00E32143">
        <w:rPr>
          <w:rFonts w:ascii="Times New Roman" w:hAnsi="Times New Roman"/>
          <w:sz w:val="24"/>
          <w:szCs w:val="24"/>
        </w:rPr>
        <w:t>AdjacencyMask</w:t>
      </w:r>
      <w:proofErr w:type="spellEnd"/>
      <w:r w:rsidR="002F2F45" w:rsidRPr="00E32143">
        <w:rPr>
          <w:rFonts w:ascii="Times New Roman" w:hAnsi="Times New Roman"/>
          <w:sz w:val="24"/>
          <w:szCs w:val="24"/>
        </w:rPr>
        <w:t xml:space="preserve"> are not recommended when using AO</w:t>
      </w:r>
      <w:r w:rsidR="00C57E99">
        <w:rPr>
          <w:rFonts w:ascii="Times New Roman" w:hAnsi="Times New Roman"/>
          <w:sz w:val="24"/>
          <w:szCs w:val="24"/>
        </w:rPr>
        <w:t>D</w:t>
      </w:r>
      <w:r w:rsidR="002F2F45" w:rsidRPr="00E32143">
        <w:rPr>
          <w:rFonts w:ascii="Times New Roman" w:hAnsi="Times New Roman"/>
          <w:sz w:val="24"/>
          <w:szCs w:val="24"/>
        </w:rPr>
        <w:t xml:space="preserve">. In land analysis, we do not recommend using values </w:t>
      </w:r>
      <w:proofErr w:type="spellStart"/>
      <w:r w:rsidR="00BD26FE" w:rsidRPr="00E32143">
        <w:rPr>
          <w:rFonts w:ascii="Times New Roman" w:hAnsi="Times New Roman"/>
          <w:sz w:val="24"/>
          <w:szCs w:val="24"/>
        </w:rPr>
        <w:t>AdjacentToCloud</w:t>
      </w:r>
      <w:proofErr w:type="spellEnd"/>
      <w:r w:rsidR="00BD26FE" w:rsidRPr="00E32143">
        <w:rPr>
          <w:rFonts w:ascii="Times New Roman" w:hAnsi="Times New Roman"/>
          <w:sz w:val="24"/>
          <w:szCs w:val="24"/>
        </w:rPr>
        <w:t xml:space="preserve"> and Sur</w:t>
      </w:r>
      <w:r w:rsidR="00E32143">
        <w:rPr>
          <w:rFonts w:ascii="Times New Roman" w:hAnsi="Times New Roman"/>
          <w:sz w:val="24"/>
          <w:szCs w:val="24"/>
        </w:rPr>
        <w:t>roundedByMoreThan6CloudyPixels.</w:t>
      </w:r>
    </w:p>
    <w:p w14:paraId="4312CAB5" w14:textId="77777777" w:rsidR="00AF1FC3" w:rsidRPr="00C907D2" w:rsidRDefault="005C0E60" w:rsidP="0073582B">
      <w:pPr>
        <w:spacing w:line="240" w:lineRule="auto"/>
        <w:jc w:val="both"/>
        <w:rPr>
          <w:rFonts w:ascii="Times New Roman" w:hAnsi="Times New Roman"/>
          <w:b/>
          <w:sz w:val="24"/>
          <w:szCs w:val="24"/>
        </w:rPr>
      </w:pPr>
      <w:r w:rsidRPr="00C907D2">
        <w:rPr>
          <w:rFonts w:ascii="Times New Roman" w:hAnsi="Times New Roman"/>
          <w:b/>
          <w:sz w:val="24"/>
          <w:szCs w:val="24"/>
        </w:rPr>
        <w:t>3.3 Select</w:t>
      </w:r>
      <w:r w:rsidR="0041643A">
        <w:rPr>
          <w:rFonts w:ascii="Times New Roman" w:hAnsi="Times New Roman"/>
          <w:b/>
          <w:sz w:val="24"/>
          <w:szCs w:val="24"/>
        </w:rPr>
        <w:t>ing</w:t>
      </w:r>
      <w:r w:rsidRPr="00C907D2">
        <w:rPr>
          <w:rFonts w:ascii="Times New Roman" w:hAnsi="Times New Roman"/>
          <w:b/>
          <w:sz w:val="24"/>
          <w:szCs w:val="24"/>
        </w:rPr>
        <w:t xml:space="preserve"> Best Quality BRF </w:t>
      </w:r>
      <w:r w:rsidR="0041643A">
        <w:rPr>
          <w:rFonts w:ascii="Times New Roman" w:hAnsi="Times New Roman"/>
          <w:b/>
          <w:sz w:val="24"/>
          <w:szCs w:val="24"/>
        </w:rPr>
        <w:t>and AOD</w:t>
      </w:r>
    </w:p>
    <w:p w14:paraId="42F7481D" w14:textId="77777777" w:rsidR="005C0E60" w:rsidRDefault="005C0E60" w:rsidP="0073582B">
      <w:pPr>
        <w:spacing w:line="240" w:lineRule="auto"/>
        <w:jc w:val="both"/>
        <w:rPr>
          <w:rFonts w:ascii="Times New Roman" w:hAnsi="Times New Roman"/>
          <w:sz w:val="24"/>
          <w:szCs w:val="24"/>
        </w:rPr>
      </w:pPr>
      <w:r>
        <w:rPr>
          <w:rFonts w:ascii="Times New Roman" w:hAnsi="Times New Roman"/>
          <w:sz w:val="24"/>
          <w:szCs w:val="24"/>
        </w:rPr>
        <w:t>To select best quality BRF, one should apply</w:t>
      </w:r>
      <w:r w:rsidR="00855EEB">
        <w:rPr>
          <w:rFonts w:ascii="Times New Roman" w:hAnsi="Times New Roman"/>
          <w:sz w:val="24"/>
          <w:szCs w:val="24"/>
        </w:rPr>
        <w:t xml:space="preserve"> the following QA filter</w:t>
      </w:r>
      <w:r>
        <w:rPr>
          <w:rFonts w:ascii="Times New Roman" w:hAnsi="Times New Roman"/>
          <w:sz w:val="24"/>
          <w:szCs w:val="24"/>
        </w:rPr>
        <w:t>:</w:t>
      </w:r>
    </w:p>
    <w:p w14:paraId="23964984" w14:textId="77777777" w:rsidR="005C0E60" w:rsidRDefault="005C0E60" w:rsidP="0073582B">
      <w:pPr>
        <w:spacing w:line="240" w:lineRule="auto"/>
        <w:jc w:val="both"/>
        <w:rPr>
          <w:rFonts w:ascii="Times New Roman" w:hAnsi="Times New Roman"/>
          <w:sz w:val="24"/>
          <w:szCs w:val="24"/>
        </w:rPr>
      </w:pPr>
      <w:proofErr w:type="spellStart"/>
      <w:r>
        <w:rPr>
          <w:rFonts w:ascii="Times New Roman" w:hAnsi="Times New Roman"/>
          <w:sz w:val="24"/>
          <w:szCs w:val="24"/>
        </w:rPr>
        <w:t>QA.AOTLevel</w:t>
      </w:r>
      <w:proofErr w:type="spellEnd"/>
      <w:r>
        <w:rPr>
          <w:rFonts w:ascii="Times New Roman" w:hAnsi="Times New Roman"/>
          <w:sz w:val="24"/>
          <w:szCs w:val="24"/>
        </w:rPr>
        <w:t>=low (0)</w:t>
      </w:r>
      <w:r w:rsidR="00855EEB">
        <w:rPr>
          <w:rFonts w:ascii="Times New Roman" w:hAnsi="Times New Roman"/>
          <w:sz w:val="24"/>
          <w:szCs w:val="24"/>
        </w:rPr>
        <w:t xml:space="preserve">, </w:t>
      </w:r>
      <w:proofErr w:type="spellStart"/>
      <w:r w:rsidR="00855EEB">
        <w:rPr>
          <w:rFonts w:ascii="Times New Roman" w:hAnsi="Times New Roman"/>
          <w:sz w:val="24"/>
          <w:szCs w:val="24"/>
        </w:rPr>
        <w:t>QA.AdjacencyMask</w:t>
      </w:r>
      <w:proofErr w:type="spellEnd"/>
      <w:r w:rsidR="00855EEB">
        <w:rPr>
          <w:rFonts w:ascii="Times New Roman" w:hAnsi="Times New Roman"/>
          <w:sz w:val="24"/>
          <w:szCs w:val="24"/>
        </w:rPr>
        <w:t>=Clear,</w:t>
      </w:r>
      <w:r>
        <w:rPr>
          <w:rFonts w:ascii="Times New Roman" w:hAnsi="Times New Roman"/>
          <w:sz w:val="24"/>
          <w:szCs w:val="24"/>
        </w:rPr>
        <w:t xml:space="preserve"> and </w:t>
      </w:r>
      <w:proofErr w:type="spellStart"/>
      <w:r>
        <w:rPr>
          <w:rFonts w:ascii="Times New Roman" w:hAnsi="Times New Roman"/>
          <w:sz w:val="24"/>
          <w:szCs w:val="24"/>
        </w:rPr>
        <w:t>QA.AlgorithmInitializ</w:t>
      </w:r>
      <w:r w:rsidR="00AE3898">
        <w:rPr>
          <w:rFonts w:ascii="Times New Roman" w:hAnsi="Times New Roman"/>
          <w:sz w:val="24"/>
          <w:szCs w:val="24"/>
        </w:rPr>
        <w:t>e</w:t>
      </w:r>
      <w:r>
        <w:rPr>
          <w:rFonts w:ascii="Times New Roman" w:hAnsi="Times New Roman"/>
          <w:sz w:val="24"/>
          <w:szCs w:val="24"/>
        </w:rPr>
        <w:t>Status</w:t>
      </w:r>
      <w:proofErr w:type="spellEnd"/>
      <w:r>
        <w:rPr>
          <w:rFonts w:ascii="Times New Roman" w:hAnsi="Times New Roman"/>
          <w:sz w:val="24"/>
          <w:szCs w:val="24"/>
        </w:rPr>
        <w:t>= initialized (0).</w:t>
      </w:r>
    </w:p>
    <w:p w14:paraId="578F23A5" w14:textId="77777777" w:rsidR="00855EEB" w:rsidRDefault="00855EEB" w:rsidP="00855EEB">
      <w:pPr>
        <w:spacing w:line="240" w:lineRule="auto"/>
        <w:jc w:val="both"/>
        <w:rPr>
          <w:rFonts w:ascii="Times New Roman" w:hAnsi="Times New Roman"/>
          <w:sz w:val="24"/>
          <w:szCs w:val="24"/>
        </w:rPr>
      </w:pPr>
      <w:r>
        <w:rPr>
          <w:rFonts w:ascii="Times New Roman" w:hAnsi="Times New Roman"/>
          <w:sz w:val="24"/>
          <w:szCs w:val="24"/>
        </w:rPr>
        <w:t>To select the best quality AOD, one should apply the following QA filter:</w:t>
      </w:r>
    </w:p>
    <w:p w14:paraId="295750DA" w14:textId="77777777" w:rsidR="00855EEB" w:rsidRDefault="00855EEB" w:rsidP="00855EEB">
      <w:pPr>
        <w:spacing w:line="240" w:lineRule="auto"/>
        <w:jc w:val="both"/>
        <w:rPr>
          <w:rFonts w:ascii="Times New Roman" w:hAnsi="Times New Roman"/>
          <w:sz w:val="24"/>
          <w:szCs w:val="24"/>
        </w:rPr>
      </w:pPr>
      <w:r>
        <w:rPr>
          <w:rFonts w:ascii="Times New Roman" w:hAnsi="Times New Roman"/>
          <w:sz w:val="24"/>
          <w:szCs w:val="24"/>
        </w:rPr>
        <w:lastRenderedPageBreak/>
        <w:t xml:space="preserve">Over land:  </w:t>
      </w:r>
      <w:proofErr w:type="spellStart"/>
      <w:r>
        <w:rPr>
          <w:rFonts w:ascii="Times New Roman" w:hAnsi="Times New Roman"/>
          <w:sz w:val="24"/>
          <w:szCs w:val="24"/>
        </w:rPr>
        <w:t>QA.CloudMask</w:t>
      </w:r>
      <w:proofErr w:type="spellEnd"/>
      <w:r>
        <w:rPr>
          <w:rFonts w:ascii="Times New Roman" w:hAnsi="Times New Roman"/>
          <w:sz w:val="24"/>
          <w:szCs w:val="24"/>
        </w:rPr>
        <w:t xml:space="preserve"> = Clear and </w:t>
      </w:r>
      <w:proofErr w:type="spellStart"/>
      <w:r>
        <w:rPr>
          <w:rFonts w:ascii="Times New Roman" w:hAnsi="Times New Roman"/>
          <w:sz w:val="24"/>
          <w:szCs w:val="24"/>
        </w:rPr>
        <w:t>QA.AdjacencyMask</w:t>
      </w:r>
      <w:proofErr w:type="spellEnd"/>
      <w:r>
        <w:rPr>
          <w:rFonts w:ascii="Times New Roman" w:hAnsi="Times New Roman"/>
          <w:sz w:val="24"/>
          <w:szCs w:val="24"/>
        </w:rPr>
        <w:t>=Clear.</w:t>
      </w:r>
    </w:p>
    <w:p w14:paraId="15C581DB" w14:textId="77777777" w:rsidR="00855EEB" w:rsidRDefault="00855EEB" w:rsidP="00855EEB">
      <w:pPr>
        <w:spacing w:line="240" w:lineRule="auto"/>
        <w:jc w:val="both"/>
        <w:rPr>
          <w:rFonts w:ascii="Times New Roman" w:hAnsi="Times New Roman"/>
          <w:sz w:val="24"/>
          <w:szCs w:val="24"/>
        </w:rPr>
      </w:pPr>
      <w:r>
        <w:rPr>
          <w:rFonts w:ascii="Times New Roman" w:hAnsi="Times New Roman"/>
          <w:sz w:val="24"/>
          <w:szCs w:val="24"/>
        </w:rPr>
        <w:t>Over water: QA.</w:t>
      </w:r>
      <w:r w:rsidR="00AE3898">
        <w:rPr>
          <w:rFonts w:ascii="Times New Roman" w:hAnsi="Times New Roman"/>
          <w:sz w:val="24"/>
          <w:szCs w:val="24"/>
        </w:rPr>
        <w:t>QA_</w:t>
      </w:r>
      <w:r>
        <w:rPr>
          <w:rFonts w:ascii="Times New Roman" w:hAnsi="Times New Roman"/>
          <w:sz w:val="24"/>
          <w:szCs w:val="24"/>
        </w:rPr>
        <w:t>AOD_</w:t>
      </w:r>
      <w:r w:rsidR="00AE3898">
        <w:rPr>
          <w:rFonts w:ascii="Times New Roman" w:hAnsi="Times New Roman"/>
          <w:sz w:val="24"/>
          <w:szCs w:val="24"/>
        </w:rPr>
        <w:t>WATER</w:t>
      </w:r>
      <w:r>
        <w:rPr>
          <w:rFonts w:ascii="Times New Roman" w:hAnsi="Times New Roman"/>
          <w:sz w:val="24"/>
          <w:szCs w:val="24"/>
        </w:rPr>
        <w:t>=</w:t>
      </w:r>
      <w:proofErr w:type="spellStart"/>
      <w:r w:rsidR="00AE3898">
        <w:rPr>
          <w:rFonts w:ascii="Times New Roman" w:hAnsi="Times New Roman"/>
          <w:sz w:val="24"/>
          <w:szCs w:val="24"/>
        </w:rPr>
        <w:t>Best_Quality</w:t>
      </w:r>
      <w:proofErr w:type="spellEnd"/>
      <w:r w:rsidR="00AE3898">
        <w:rPr>
          <w:rFonts w:ascii="Times New Roman" w:hAnsi="Times New Roman"/>
          <w:sz w:val="24"/>
          <w:szCs w:val="24"/>
        </w:rPr>
        <w:t>.</w:t>
      </w:r>
    </w:p>
    <w:p w14:paraId="55136D0C" w14:textId="77777777" w:rsidR="009A0819" w:rsidRDefault="009A0819" w:rsidP="0073582B">
      <w:pPr>
        <w:spacing w:line="240" w:lineRule="auto"/>
        <w:jc w:val="both"/>
        <w:rPr>
          <w:rFonts w:ascii="Times New Roman" w:hAnsi="Times New Roman"/>
          <w:sz w:val="24"/>
          <w:szCs w:val="24"/>
        </w:rPr>
      </w:pPr>
    </w:p>
    <w:p w14:paraId="654B51EE" w14:textId="77777777" w:rsidR="000E64A0" w:rsidRPr="00E32143" w:rsidRDefault="00E32143" w:rsidP="00933D89">
      <w:pPr>
        <w:pStyle w:val="Heading1"/>
        <w:rPr>
          <w:rFonts w:ascii="Times New Roman" w:hAnsi="Times New Roman" w:cs="Times New Roman"/>
          <w:color w:val="auto"/>
        </w:rPr>
      </w:pPr>
      <w:r w:rsidRPr="00E32143">
        <w:rPr>
          <w:rFonts w:ascii="Times New Roman" w:hAnsi="Times New Roman" w:cs="Times New Roman"/>
          <w:color w:val="auto"/>
        </w:rPr>
        <w:t>4</w:t>
      </w:r>
      <w:r w:rsidR="00933D89" w:rsidRPr="00E32143">
        <w:rPr>
          <w:rFonts w:ascii="Times New Roman" w:hAnsi="Times New Roman" w:cs="Times New Roman"/>
          <w:color w:val="auto"/>
        </w:rPr>
        <w:t xml:space="preserve">. </w:t>
      </w:r>
      <w:r w:rsidR="000E64A0" w:rsidRPr="00E32143">
        <w:rPr>
          <w:rFonts w:ascii="Times New Roman" w:hAnsi="Times New Roman" w:cs="Times New Roman"/>
          <w:color w:val="auto"/>
        </w:rPr>
        <w:t>MAIAC Data Specification</w:t>
      </w:r>
    </w:p>
    <w:p w14:paraId="1592F8DF" w14:textId="77777777" w:rsidR="00933D89" w:rsidRPr="00BE5120" w:rsidRDefault="00933D89" w:rsidP="00933D89">
      <w:pPr>
        <w:spacing w:after="0" w:line="240" w:lineRule="auto"/>
        <w:rPr>
          <w:rFonts w:ascii="Times New Roman" w:hAnsi="Times New Roman"/>
          <w:b/>
          <w:sz w:val="28"/>
          <w:szCs w:val="28"/>
        </w:rPr>
      </w:pPr>
    </w:p>
    <w:p w14:paraId="42623B95" w14:textId="6B3BA692" w:rsidR="000E64A0" w:rsidRPr="00BE5120" w:rsidRDefault="00E32143">
      <w:pPr>
        <w:rPr>
          <w:rFonts w:ascii="Times New Roman" w:hAnsi="Times New Roman"/>
          <w:b/>
          <w:i/>
          <w:sz w:val="24"/>
          <w:szCs w:val="24"/>
        </w:rPr>
      </w:pPr>
      <w:r>
        <w:rPr>
          <w:rFonts w:ascii="Times New Roman" w:hAnsi="Times New Roman"/>
          <w:b/>
          <w:i/>
          <w:sz w:val="24"/>
          <w:szCs w:val="24"/>
        </w:rPr>
        <w:t>4.</w:t>
      </w:r>
      <w:r w:rsidR="000E64A0" w:rsidRPr="00BE5120">
        <w:rPr>
          <w:rFonts w:ascii="Times New Roman" w:hAnsi="Times New Roman"/>
          <w:b/>
          <w:i/>
          <w:sz w:val="24"/>
          <w:szCs w:val="24"/>
        </w:rPr>
        <w:t>1. Surface Reflectance (</w:t>
      </w:r>
      <w:del w:id="115" w:author="ywang1" w:date="2017-06-28T15:14:00Z">
        <w:r w:rsidR="000E64A0" w:rsidRPr="00BE5120" w:rsidDel="003B1CF9">
          <w:rPr>
            <w:rFonts w:ascii="Times New Roman" w:hAnsi="Times New Roman"/>
            <w:b/>
            <w:i/>
            <w:sz w:val="24"/>
            <w:szCs w:val="24"/>
          </w:rPr>
          <w:delText>M</w:delText>
        </w:r>
        <w:r w:rsidR="00E676AB" w:rsidDel="003B1CF9">
          <w:rPr>
            <w:rFonts w:ascii="Times New Roman" w:hAnsi="Times New Roman"/>
            <w:b/>
            <w:i/>
            <w:sz w:val="24"/>
            <w:szCs w:val="24"/>
          </w:rPr>
          <w:delText>CD19A1</w:delText>
        </w:r>
      </w:del>
      <w:proofErr w:type="gramStart"/>
      <w:ins w:id="116" w:author="ywang1" w:date="2017-06-28T15:14:00Z">
        <w:r w:rsidR="003B1CF9">
          <w:rPr>
            <w:rFonts w:ascii="Times New Roman" w:hAnsi="Times New Roman"/>
            <w:b/>
            <w:i/>
            <w:sz w:val="24"/>
            <w:szCs w:val="24"/>
          </w:rPr>
          <w:t>MAIAC[</w:t>
        </w:r>
        <w:proofErr w:type="gramEnd"/>
        <w:r w:rsidR="003B1CF9">
          <w:rPr>
            <w:rFonts w:ascii="Times New Roman" w:hAnsi="Times New Roman"/>
            <w:b/>
            <w:i/>
            <w:sz w:val="24"/>
            <w:szCs w:val="24"/>
          </w:rPr>
          <w:t>TA]BRF</w:t>
        </w:r>
      </w:ins>
      <w:r w:rsidR="000E64A0" w:rsidRPr="00BE5120">
        <w:rPr>
          <w:rFonts w:ascii="Times New Roman" w:hAnsi="Times New Roman"/>
          <w:b/>
          <w:i/>
          <w:sz w:val="24"/>
          <w:szCs w:val="24"/>
        </w:rPr>
        <w:t>)</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117" w:author="Sarkar, Sudipta  (GSFC-619.0)[SIGMA SPACE CORPORATION]" w:date="2017-06-27T11:42:00Z">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2856"/>
        <w:gridCol w:w="1436"/>
        <w:gridCol w:w="1520"/>
        <w:gridCol w:w="3764"/>
        <w:tblGridChange w:id="118">
          <w:tblGrid>
            <w:gridCol w:w="2856"/>
            <w:gridCol w:w="1436"/>
            <w:gridCol w:w="1520"/>
            <w:gridCol w:w="3764"/>
          </w:tblGrid>
        </w:tblGridChange>
      </w:tblGrid>
      <w:tr w:rsidR="000E64A0" w:rsidRPr="00D02DD4" w14:paraId="736BF85D" w14:textId="77777777" w:rsidTr="002F35E8">
        <w:trPr>
          <w:trPrChange w:id="119" w:author="Sarkar, Sudipta  (GSFC-619.0)[SIGMA SPACE CORPORATION]" w:date="2017-06-27T11:42:00Z">
            <w:trPr>
              <w:jc w:val="right"/>
            </w:trPr>
          </w:trPrChange>
        </w:trPr>
        <w:tc>
          <w:tcPr>
            <w:tcW w:w="2856" w:type="dxa"/>
            <w:tcPrChange w:id="120" w:author="Sarkar, Sudipta  (GSFC-619.0)[SIGMA SPACE CORPORATION]" w:date="2017-06-27T11:42:00Z">
              <w:tcPr>
                <w:tcW w:w="2443" w:type="dxa"/>
              </w:tcPr>
            </w:tcPrChange>
          </w:tcPr>
          <w:p w14:paraId="4D94A24A"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36" w:type="dxa"/>
            <w:tcPrChange w:id="121" w:author="Sarkar, Sudipta  (GSFC-619.0)[SIGMA SPACE CORPORATION]" w:date="2017-06-27T11:42:00Z">
              <w:tcPr>
                <w:tcW w:w="1462" w:type="dxa"/>
              </w:tcPr>
            </w:tcPrChange>
          </w:tcPr>
          <w:p w14:paraId="5A22BE95"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1520" w:type="dxa"/>
            <w:tcPrChange w:id="122" w:author="Sarkar, Sudipta  (GSFC-619.0)[SIGMA SPACE CORPORATION]" w:date="2017-06-27T11:42:00Z">
              <w:tcPr>
                <w:tcW w:w="1603" w:type="dxa"/>
              </w:tcPr>
            </w:tcPrChange>
          </w:tcPr>
          <w:p w14:paraId="01F641D5"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764" w:type="dxa"/>
            <w:tcPrChange w:id="123" w:author="Sarkar, Sudipta  (GSFC-619.0)[SIGMA SPACE CORPORATION]" w:date="2017-06-27T11:42:00Z">
              <w:tcPr>
                <w:tcW w:w="4068" w:type="dxa"/>
              </w:tcPr>
            </w:tcPrChange>
          </w:tcPr>
          <w:p w14:paraId="5F484AD7"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14:paraId="626235CE" w14:textId="77777777" w:rsidTr="002F35E8">
        <w:trPr>
          <w:trPrChange w:id="124" w:author="Sarkar, Sudipta  (GSFC-619.0)[SIGMA SPACE CORPORATION]" w:date="2017-06-27T11:42:00Z">
            <w:trPr>
              <w:jc w:val="right"/>
            </w:trPr>
          </w:trPrChange>
        </w:trPr>
        <w:tc>
          <w:tcPr>
            <w:tcW w:w="2856" w:type="dxa"/>
            <w:tcPrChange w:id="125" w:author="Sarkar, Sudipta  (GSFC-619.0)[SIGMA SPACE CORPORATION]" w:date="2017-06-27T11:42:00Z">
              <w:tcPr>
                <w:tcW w:w="2443" w:type="dxa"/>
              </w:tcPr>
            </w:tcPrChange>
          </w:tcPr>
          <w:p w14:paraId="10240BF6" w14:textId="32348F75" w:rsidR="000E64A0" w:rsidRPr="00D02DD4" w:rsidRDefault="000E64A0">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Sur_refl</w:t>
            </w:r>
            <w:proofErr w:type="spellEnd"/>
            <w:del w:id="126" w:author="ywang1" w:date="2017-06-28T15:14:00Z">
              <w:r w:rsidR="00933D89" w:rsidDel="003B1CF9">
                <w:rPr>
                  <w:rFonts w:ascii="Times New Roman" w:hAnsi="Times New Roman"/>
                  <w:sz w:val="24"/>
                  <w:szCs w:val="24"/>
                </w:rPr>
                <w:delText>[1-12]</w:delText>
              </w:r>
            </w:del>
          </w:p>
        </w:tc>
        <w:tc>
          <w:tcPr>
            <w:tcW w:w="1436" w:type="dxa"/>
            <w:tcPrChange w:id="127" w:author="Sarkar, Sudipta  (GSFC-619.0)[SIGMA SPACE CORPORATION]" w:date="2017-06-27T11:42:00Z">
              <w:tcPr>
                <w:tcW w:w="1462" w:type="dxa"/>
              </w:tcPr>
            </w:tcPrChange>
          </w:tcPr>
          <w:p w14:paraId="51EB9FBA"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520" w:type="dxa"/>
            <w:tcPrChange w:id="128" w:author="Sarkar, Sudipta  (GSFC-619.0)[SIGMA SPACE CORPORATION]" w:date="2017-06-27T11:42:00Z">
              <w:tcPr>
                <w:tcW w:w="1603" w:type="dxa"/>
              </w:tcPr>
            </w:tcPrChange>
          </w:tcPr>
          <w:p w14:paraId="575B87B9"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764" w:type="dxa"/>
            <w:tcPrChange w:id="129" w:author="Sarkar, Sudipta  (GSFC-619.0)[SIGMA SPACE CORPORATION]" w:date="2017-06-27T11:42:00Z">
              <w:tcPr>
                <w:tcW w:w="4068" w:type="dxa"/>
              </w:tcPr>
            </w:tcPrChange>
          </w:tcPr>
          <w:p w14:paraId="6D72A649"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reflectance</w:t>
            </w:r>
            <w:r w:rsidR="000B753D">
              <w:rPr>
                <w:rFonts w:ascii="Times New Roman" w:hAnsi="Times New Roman"/>
                <w:sz w:val="24"/>
                <w:szCs w:val="24"/>
              </w:rPr>
              <w:t xml:space="preserve"> at</w:t>
            </w:r>
            <w:r w:rsidRPr="00D02DD4">
              <w:rPr>
                <w:rFonts w:ascii="Times New Roman" w:hAnsi="Times New Roman"/>
                <w:sz w:val="24"/>
                <w:szCs w:val="24"/>
              </w:rPr>
              <w:t xml:space="preserve"> 1km for band</w:t>
            </w:r>
            <w:r w:rsidR="000B753D">
              <w:rPr>
                <w:rFonts w:ascii="Times New Roman" w:hAnsi="Times New Roman"/>
                <w:sz w:val="24"/>
                <w:szCs w:val="24"/>
              </w:rPr>
              <w:t>s</w:t>
            </w:r>
            <w:r w:rsidRPr="00D02DD4">
              <w:rPr>
                <w:rFonts w:ascii="Times New Roman" w:hAnsi="Times New Roman"/>
                <w:sz w:val="24"/>
                <w:szCs w:val="24"/>
              </w:rPr>
              <w:t xml:space="preserve"> 1-12</w:t>
            </w:r>
          </w:p>
        </w:tc>
      </w:tr>
      <w:tr w:rsidR="004D7F95" w:rsidRPr="00D02DD4" w14:paraId="68219C30" w14:textId="77777777" w:rsidTr="002F35E8">
        <w:trPr>
          <w:trPrChange w:id="130" w:author="Sarkar, Sudipta  (GSFC-619.0)[SIGMA SPACE CORPORATION]" w:date="2017-06-27T11:42:00Z">
            <w:trPr>
              <w:jc w:val="right"/>
            </w:trPr>
          </w:trPrChange>
        </w:trPr>
        <w:tc>
          <w:tcPr>
            <w:tcW w:w="2856" w:type="dxa"/>
            <w:tcPrChange w:id="131" w:author="Sarkar, Sudipta  (GSFC-619.0)[SIGMA SPACE CORPORATION]" w:date="2017-06-27T11:42:00Z">
              <w:tcPr>
                <w:tcW w:w="2443" w:type="dxa"/>
              </w:tcPr>
            </w:tcPrChange>
          </w:tcPr>
          <w:p w14:paraId="6CB70044" w14:textId="1472F59E" w:rsidR="004D7F95" w:rsidRDefault="004D7F95">
            <w:pPr>
              <w:spacing w:after="0" w:line="240" w:lineRule="auto"/>
              <w:jc w:val="center"/>
              <w:rPr>
                <w:rFonts w:ascii="Times New Roman" w:hAnsi="Times New Roman"/>
                <w:sz w:val="24"/>
                <w:szCs w:val="24"/>
              </w:rPr>
            </w:pPr>
            <w:proofErr w:type="spellStart"/>
            <w:r>
              <w:rPr>
                <w:rFonts w:ascii="Times New Roman" w:hAnsi="Times New Roman"/>
                <w:sz w:val="24"/>
                <w:szCs w:val="24"/>
              </w:rPr>
              <w:t>Sigma_BRFn</w:t>
            </w:r>
            <w:proofErr w:type="spellEnd"/>
            <w:del w:id="132" w:author="ywang1" w:date="2017-06-28T15:14:00Z">
              <w:r w:rsidR="00933D89" w:rsidDel="003B1CF9">
                <w:rPr>
                  <w:rFonts w:ascii="Times New Roman" w:hAnsi="Times New Roman"/>
                  <w:sz w:val="24"/>
                  <w:szCs w:val="24"/>
                </w:rPr>
                <w:delText>[1-2]</w:delText>
              </w:r>
            </w:del>
          </w:p>
        </w:tc>
        <w:tc>
          <w:tcPr>
            <w:tcW w:w="1436" w:type="dxa"/>
            <w:tcPrChange w:id="133" w:author="Sarkar, Sudipta  (GSFC-619.0)[SIGMA SPACE CORPORATION]" w:date="2017-06-27T11:42:00Z">
              <w:tcPr>
                <w:tcW w:w="1462" w:type="dxa"/>
              </w:tcPr>
            </w:tcPrChange>
          </w:tcPr>
          <w:p w14:paraId="43922824" w14:textId="77777777"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34" w:author="Sarkar, Sudipta  (GSFC-619.0)[SIGMA SPACE CORPORATION]" w:date="2017-06-27T11:42:00Z">
              <w:tcPr>
                <w:tcW w:w="1603" w:type="dxa"/>
              </w:tcPr>
            </w:tcPrChange>
          </w:tcPr>
          <w:p w14:paraId="591AB53C" w14:textId="77777777"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764" w:type="dxa"/>
            <w:tcPrChange w:id="135" w:author="Sarkar, Sudipta  (GSFC-619.0)[SIGMA SPACE CORPORATION]" w:date="2017-06-27T11:42:00Z">
              <w:tcPr>
                <w:tcW w:w="4068" w:type="dxa"/>
              </w:tcPr>
            </w:tcPrChange>
          </w:tcPr>
          <w:p w14:paraId="70A79590" w14:textId="77777777" w:rsidR="004D7F95" w:rsidRDefault="000B753D" w:rsidP="000B753D">
            <w:pPr>
              <w:spacing w:after="0" w:line="240" w:lineRule="auto"/>
              <w:jc w:val="center"/>
              <w:rPr>
                <w:rFonts w:ascii="Times New Roman" w:hAnsi="Times New Roman"/>
                <w:sz w:val="24"/>
                <w:szCs w:val="24"/>
              </w:rPr>
            </w:pPr>
            <w:proofErr w:type="spellStart"/>
            <w:r>
              <w:rPr>
                <w:rFonts w:ascii="Times New Roman" w:hAnsi="Times New Roman"/>
                <w:sz w:val="24"/>
                <w:szCs w:val="24"/>
              </w:rPr>
              <w:t>BRFn</w:t>
            </w:r>
            <w:proofErr w:type="spellEnd"/>
            <w:r>
              <w:rPr>
                <w:rFonts w:ascii="Times New Roman" w:hAnsi="Times New Roman"/>
                <w:sz w:val="24"/>
                <w:szCs w:val="24"/>
              </w:rPr>
              <w:t xml:space="preserve"> uncertainty</w:t>
            </w:r>
            <w:r w:rsidR="004D7F95">
              <w:rPr>
                <w:rFonts w:ascii="Times New Roman" w:hAnsi="Times New Roman"/>
                <w:sz w:val="24"/>
                <w:szCs w:val="24"/>
              </w:rPr>
              <w:t xml:space="preserve"> over time, for band</w:t>
            </w:r>
            <w:r>
              <w:rPr>
                <w:rFonts w:ascii="Times New Roman" w:hAnsi="Times New Roman"/>
                <w:sz w:val="24"/>
                <w:szCs w:val="24"/>
              </w:rPr>
              <w:t xml:space="preserve">s </w:t>
            </w:r>
            <w:r w:rsidR="004D7F95">
              <w:rPr>
                <w:rFonts w:ascii="Times New Roman" w:hAnsi="Times New Roman"/>
                <w:sz w:val="24"/>
                <w:szCs w:val="24"/>
              </w:rPr>
              <w:t>1</w:t>
            </w:r>
            <w:r>
              <w:rPr>
                <w:rFonts w:ascii="Times New Roman" w:hAnsi="Times New Roman"/>
                <w:sz w:val="24"/>
                <w:szCs w:val="24"/>
              </w:rPr>
              <w:t>-</w:t>
            </w:r>
            <w:r w:rsidR="004D7F95">
              <w:rPr>
                <w:rFonts w:ascii="Times New Roman" w:hAnsi="Times New Roman"/>
                <w:sz w:val="24"/>
                <w:szCs w:val="24"/>
              </w:rPr>
              <w:t>2</w:t>
            </w:r>
          </w:p>
        </w:tc>
      </w:tr>
      <w:tr w:rsidR="0034396C" w:rsidRPr="00D02DD4" w14:paraId="59327133" w14:textId="77777777" w:rsidTr="002F35E8">
        <w:trPr>
          <w:trPrChange w:id="136" w:author="Sarkar, Sudipta  (GSFC-619.0)[SIGMA SPACE CORPORATION]" w:date="2017-06-27T11:42:00Z">
            <w:trPr>
              <w:jc w:val="right"/>
            </w:trPr>
          </w:trPrChange>
        </w:trPr>
        <w:tc>
          <w:tcPr>
            <w:tcW w:w="2856" w:type="dxa"/>
            <w:tcPrChange w:id="137" w:author="Sarkar, Sudipta  (GSFC-619.0)[SIGMA SPACE CORPORATION]" w:date="2017-06-27T11:42:00Z">
              <w:tcPr>
                <w:tcW w:w="2443" w:type="dxa"/>
              </w:tcPr>
            </w:tcPrChange>
          </w:tcPr>
          <w:p w14:paraId="6C71C669" w14:textId="77777777"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Snow_Fraction</w:t>
            </w:r>
            <w:proofErr w:type="spellEnd"/>
          </w:p>
        </w:tc>
        <w:tc>
          <w:tcPr>
            <w:tcW w:w="1436" w:type="dxa"/>
            <w:tcPrChange w:id="138" w:author="Sarkar, Sudipta  (GSFC-619.0)[SIGMA SPACE CORPORATION]" w:date="2017-06-27T11:42:00Z">
              <w:tcPr>
                <w:tcW w:w="1462" w:type="dxa"/>
              </w:tcPr>
            </w:tcPrChange>
          </w:tcPr>
          <w:p w14:paraId="63D59657"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39" w:author="Sarkar, Sudipta  (GSFC-619.0)[SIGMA SPACE CORPORATION]" w:date="2017-06-27T11:42:00Z">
              <w:tcPr>
                <w:tcW w:w="1603" w:type="dxa"/>
              </w:tcPr>
            </w:tcPrChange>
          </w:tcPr>
          <w:p w14:paraId="13F56C89"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764" w:type="dxa"/>
            <w:tcPrChange w:id="140" w:author="Sarkar, Sudipta  (GSFC-619.0)[SIGMA SPACE CORPORATION]" w:date="2017-06-27T11:42:00Z">
              <w:tcPr>
                <w:tcW w:w="4068" w:type="dxa"/>
              </w:tcPr>
            </w:tcPrChange>
          </w:tcPr>
          <w:p w14:paraId="495190F2"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Snow fraction</w:t>
            </w:r>
          </w:p>
        </w:tc>
      </w:tr>
      <w:tr w:rsidR="0034396C" w:rsidRPr="00D02DD4" w14:paraId="0479BC45" w14:textId="77777777" w:rsidTr="002F35E8">
        <w:trPr>
          <w:trPrChange w:id="141" w:author="Sarkar, Sudipta  (GSFC-619.0)[SIGMA SPACE CORPORATION]" w:date="2017-06-27T11:42:00Z">
            <w:trPr>
              <w:jc w:val="right"/>
            </w:trPr>
          </w:trPrChange>
        </w:trPr>
        <w:tc>
          <w:tcPr>
            <w:tcW w:w="2856" w:type="dxa"/>
            <w:tcPrChange w:id="142" w:author="Sarkar, Sudipta  (GSFC-619.0)[SIGMA SPACE CORPORATION]" w:date="2017-06-27T11:42:00Z">
              <w:tcPr>
                <w:tcW w:w="2443" w:type="dxa"/>
              </w:tcPr>
            </w:tcPrChange>
          </w:tcPr>
          <w:p w14:paraId="7F2D90D5" w14:textId="77777777"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Snow_Grain_</w:t>
            </w:r>
            <w:ins w:id="143" w:author="Sarkar, Sudipta  (GSFC-619.0)[SIGMA SPACE CORPORATION]" w:date="2017-06-27T11:41:00Z">
              <w:r w:rsidR="002F35E8">
                <w:rPr>
                  <w:rFonts w:ascii="Times New Roman" w:hAnsi="Times New Roman"/>
                  <w:sz w:val="24"/>
                  <w:szCs w:val="24"/>
                </w:rPr>
                <w:t>Size</w:t>
              </w:r>
            </w:ins>
            <w:proofErr w:type="spellEnd"/>
            <w:del w:id="144" w:author="Sarkar, Sudipta  (GSFC-619.0)[SIGMA SPACE CORPORATION]" w:date="2017-06-27T11:41:00Z">
              <w:r w:rsidDel="002F35E8">
                <w:rPr>
                  <w:rFonts w:ascii="Times New Roman" w:hAnsi="Times New Roman"/>
                  <w:sz w:val="24"/>
                  <w:szCs w:val="24"/>
                </w:rPr>
                <w:delText>Diameter</w:delText>
              </w:r>
            </w:del>
          </w:p>
        </w:tc>
        <w:tc>
          <w:tcPr>
            <w:tcW w:w="1436" w:type="dxa"/>
            <w:tcPrChange w:id="145" w:author="Sarkar, Sudipta  (GSFC-619.0)[SIGMA SPACE CORPORATION]" w:date="2017-06-27T11:42:00Z">
              <w:tcPr>
                <w:tcW w:w="1462" w:type="dxa"/>
              </w:tcPr>
            </w:tcPrChange>
          </w:tcPr>
          <w:p w14:paraId="121A3D62"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46" w:author="Sarkar, Sudipta  (GSFC-619.0)[SIGMA SPACE CORPORATION]" w:date="2017-06-27T11:42:00Z">
              <w:tcPr>
                <w:tcW w:w="1603" w:type="dxa"/>
              </w:tcPr>
            </w:tcPrChange>
          </w:tcPr>
          <w:p w14:paraId="13B191C6"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w:t>
            </w:r>
            <w:ins w:id="147" w:author="Sarkar, Sudipta  (GSFC-619.0)[SIGMA SPACE CORPORATION]" w:date="2017-06-27T11:41:00Z">
              <w:r w:rsidR="002F35E8">
                <w:rPr>
                  <w:rFonts w:ascii="Times New Roman" w:hAnsi="Times New Roman"/>
                  <w:sz w:val="24"/>
                  <w:szCs w:val="24"/>
                </w:rPr>
                <w:t>0</w:t>
              </w:r>
            </w:ins>
            <w:r>
              <w:rPr>
                <w:rFonts w:ascii="Times New Roman" w:hAnsi="Times New Roman"/>
                <w:sz w:val="24"/>
                <w:szCs w:val="24"/>
              </w:rPr>
              <w:t>01</w:t>
            </w:r>
          </w:p>
        </w:tc>
        <w:tc>
          <w:tcPr>
            <w:tcW w:w="3764" w:type="dxa"/>
            <w:tcPrChange w:id="148" w:author="Sarkar, Sudipta  (GSFC-619.0)[SIGMA SPACE CORPORATION]" w:date="2017-06-27T11:42:00Z">
              <w:tcPr>
                <w:tcW w:w="4068" w:type="dxa"/>
              </w:tcPr>
            </w:tcPrChange>
          </w:tcPr>
          <w:p w14:paraId="1E32231C"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Snow grain diameter</w:t>
            </w:r>
          </w:p>
        </w:tc>
      </w:tr>
      <w:tr w:rsidR="004D7F95" w:rsidRPr="00D02DD4" w14:paraId="48622D34" w14:textId="77777777" w:rsidTr="002F35E8">
        <w:trPr>
          <w:trPrChange w:id="149" w:author="Sarkar, Sudipta  (GSFC-619.0)[SIGMA SPACE CORPORATION]" w:date="2017-06-27T11:42:00Z">
            <w:trPr>
              <w:jc w:val="right"/>
            </w:trPr>
          </w:trPrChange>
        </w:trPr>
        <w:tc>
          <w:tcPr>
            <w:tcW w:w="2856" w:type="dxa"/>
            <w:tcPrChange w:id="150" w:author="Sarkar, Sudipta  (GSFC-619.0)[SIGMA SPACE CORPORATION]" w:date="2017-06-27T11:42:00Z">
              <w:tcPr>
                <w:tcW w:w="2443" w:type="dxa"/>
              </w:tcPr>
            </w:tcPrChange>
          </w:tcPr>
          <w:p w14:paraId="4D386767" w14:textId="77777777" w:rsidR="004D7F95" w:rsidRPr="00D02DD4" w:rsidRDefault="004D7F95"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Snow_Fit</w:t>
            </w:r>
            <w:proofErr w:type="spellEnd"/>
          </w:p>
        </w:tc>
        <w:tc>
          <w:tcPr>
            <w:tcW w:w="1436" w:type="dxa"/>
            <w:tcPrChange w:id="151" w:author="Sarkar, Sudipta  (GSFC-619.0)[SIGMA SPACE CORPORATION]" w:date="2017-06-27T11:42:00Z">
              <w:tcPr>
                <w:tcW w:w="1462" w:type="dxa"/>
              </w:tcPr>
            </w:tcPrChange>
          </w:tcPr>
          <w:p w14:paraId="07E3A713" w14:textId="77777777"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52" w:author="Sarkar, Sudipta  (GSFC-619.0)[SIGMA SPACE CORPORATION]" w:date="2017-06-27T11:42:00Z">
              <w:tcPr>
                <w:tcW w:w="1603" w:type="dxa"/>
              </w:tcPr>
            </w:tcPrChange>
          </w:tcPr>
          <w:p w14:paraId="438D3069" w14:textId="77777777"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0.0001</w:t>
            </w:r>
          </w:p>
        </w:tc>
        <w:tc>
          <w:tcPr>
            <w:tcW w:w="3764" w:type="dxa"/>
            <w:tcPrChange w:id="153" w:author="Sarkar, Sudipta  (GSFC-619.0)[SIGMA SPACE CORPORATION]" w:date="2017-06-27T11:42:00Z">
              <w:tcPr>
                <w:tcW w:w="4068" w:type="dxa"/>
              </w:tcPr>
            </w:tcPrChange>
          </w:tcPr>
          <w:p w14:paraId="1A8701F1" w14:textId="77777777" w:rsidR="004D7F95" w:rsidRPr="00D02DD4" w:rsidRDefault="004D7F95" w:rsidP="00A66CED">
            <w:pPr>
              <w:spacing w:after="0" w:line="240" w:lineRule="auto"/>
              <w:jc w:val="center"/>
              <w:rPr>
                <w:rFonts w:ascii="Times New Roman" w:hAnsi="Times New Roman"/>
                <w:sz w:val="24"/>
                <w:szCs w:val="24"/>
              </w:rPr>
            </w:pPr>
            <w:r>
              <w:rPr>
                <w:rFonts w:ascii="Times New Roman" w:hAnsi="Times New Roman"/>
                <w:sz w:val="24"/>
                <w:szCs w:val="24"/>
              </w:rPr>
              <w:t>Snow reflectance RMSE in band 1,5,7</w:t>
            </w:r>
          </w:p>
        </w:tc>
      </w:tr>
      <w:tr w:rsidR="00721C0A" w:rsidRPr="00D02DD4" w14:paraId="49F7A94C" w14:textId="77777777" w:rsidTr="002F35E8">
        <w:trPr>
          <w:trPrChange w:id="154" w:author="Sarkar, Sudipta  (GSFC-619.0)[SIGMA SPACE CORPORATION]" w:date="2017-06-27T11:42:00Z">
            <w:trPr>
              <w:jc w:val="right"/>
            </w:trPr>
          </w:trPrChange>
        </w:trPr>
        <w:tc>
          <w:tcPr>
            <w:tcW w:w="2856" w:type="dxa"/>
            <w:tcPrChange w:id="155" w:author="Sarkar, Sudipta  (GSFC-619.0)[SIGMA SPACE CORPORATION]" w:date="2017-06-27T11:42:00Z">
              <w:tcPr>
                <w:tcW w:w="2443" w:type="dxa"/>
              </w:tcPr>
            </w:tcPrChange>
          </w:tcPr>
          <w:p w14:paraId="796CF5A2" w14:textId="77777777" w:rsidR="00721C0A" w:rsidRPr="00D02DD4" w:rsidRDefault="00721C0A" w:rsidP="00A66CED">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Status_QA</w:t>
            </w:r>
            <w:proofErr w:type="spellEnd"/>
          </w:p>
        </w:tc>
        <w:tc>
          <w:tcPr>
            <w:tcW w:w="1436" w:type="dxa"/>
            <w:tcPrChange w:id="156" w:author="Sarkar, Sudipta  (GSFC-619.0)[SIGMA SPACE CORPORATION]" w:date="2017-06-27T11:42:00Z">
              <w:tcPr>
                <w:tcW w:w="1462" w:type="dxa"/>
              </w:tcPr>
            </w:tcPrChange>
          </w:tcPr>
          <w:p w14:paraId="64184E92" w14:textId="77777777"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UINT16</w:t>
            </w:r>
          </w:p>
        </w:tc>
        <w:tc>
          <w:tcPr>
            <w:tcW w:w="1520" w:type="dxa"/>
            <w:tcPrChange w:id="157" w:author="Sarkar, Sudipta  (GSFC-619.0)[SIGMA SPACE CORPORATION]" w:date="2017-06-27T11:42:00Z">
              <w:tcPr>
                <w:tcW w:w="1603" w:type="dxa"/>
              </w:tcPr>
            </w:tcPrChange>
          </w:tcPr>
          <w:p w14:paraId="138B27A9" w14:textId="77777777"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3764" w:type="dxa"/>
            <w:tcPrChange w:id="158" w:author="Sarkar, Sudipta  (GSFC-619.0)[SIGMA SPACE CORPORATION]" w:date="2017-06-27T11:42:00Z">
              <w:tcPr>
                <w:tcW w:w="4068" w:type="dxa"/>
              </w:tcPr>
            </w:tcPrChange>
          </w:tcPr>
          <w:p w14:paraId="5C7D3218" w14:textId="77777777" w:rsidR="00721C0A" w:rsidRPr="00D02DD4" w:rsidRDefault="00721C0A" w:rsidP="00A66CED">
            <w:pPr>
              <w:spacing w:after="0" w:line="240" w:lineRule="auto"/>
              <w:jc w:val="center"/>
              <w:rPr>
                <w:rFonts w:ascii="Times New Roman" w:hAnsi="Times New Roman"/>
                <w:sz w:val="24"/>
                <w:szCs w:val="24"/>
              </w:rPr>
            </w:pPr>
            <w:r w:rsidRPr="00D02DD4">
              <w:rPr>
                <w:rFonts w:ascii="Times New Roman" w:hAnsi="Times New Roman"/>
                <w:sz w:val="24"/>
                <w:szCs w:val="24"/>
              </w:rPr>
              <w:t>QA bits</w:t>
            </w:r>
          </w:p>
        </w:tc>
      </w:tr>
      <w:tr w:rsidR="000E64A0" w:rsidRPr="00D02DD4" w14:paraId="7AAB577C" w14:textId="77777777" w:rsidTr="002F35E8">
        <w:trPr>
          <w:trPrChange w:id="159" w:author="Sarkar, Sudipta  (GSFC-619.0)[SIGMA SPACE CORPORATION]" w:date="2017-06-27T11:42:00Z">
            <w:trPr>
              <w:jc w:val="right"/>
            </w:trPr>
          </w:trPrChange>
        </w:trPr>
        <w:tc>
          <w:tcPr>
            <w:tcW w:w="2856" w:type="dxa"/>
            <w:tcPrChange w:id="160" w:author="Sarkar, Sudipta  (GSFC-619.0)[SIGMA SPACE CORPORATION]" w:date="2017-06-27T11:42:00Z">
              <w:tcPr>
                <w:tcW w:w="2443" w:type="dxa"/>
              </w:tcPr>
            </w:tcPrChange>
          </w:tcPr>
          <w:p w14:paraId="3D2695A3" w14:textId="5D0F1EF9" w:rsidR="000E64A0" w:rsidRPr="00D02DD4" w:rsidRDefault="000E64A0">
            <w:pPr>
              <w:spacing w:after="0" w:line="240" w:lineRule="auto"/>
              <w:jc w:val="center"/>
              <w:rPr>
                <w:rFonts w:ascii="Times New Roman" w:hAnsi="Times New Roman"/>
                <w:sz w:val="24"/>
                <w:szCs w:val="24"/>
              </w:rPr>
            </w:pPr>
            <w:r w:rsidRPr="00D02DD4">
              <w:rPr>
                <w:rFonts w:ascii="Times New Roman" w:hAnsi="Times New Roman"/>
                <w:sz w:val="24"/>
                <w:szCs w:val="24"/>
              </w:rPr>
              <w:t>Sur_refl_500m</w:t>
            </w:r>
            <w:del w:id="161" w:author="ywang1" w:date="2017-06-28T15:15:00Z">
              <w:r w:rsidR="00933D89" w:rsidDel="003B1CF9">
                <w:rPr>
                  <w:rFonts w:ascii="Times New Roman" w:hAnsi="Times New Roman"/>
                  <w:sz w:val="24"/>
                  <w:szCs w:val="24"/>
                </w:rPr>
                <w:delText>[1-7]</w:delText>
              </w:r>
            </w:del>
          </w:p>
        </w:tc>
        <w:tc>
          <w:tcPr>
            <w:tcW w:w="1436" w:type="dxa"/>
            <w:tcPrChange w:id="162" w:author="Sarkar, Sudipta  (GSFC-619.0)[SIGMA SPACE CORPORATION]" w:date="2017-06-27T11:42:00Z">
              <w:tcPr>
                <w:tcW w:w="1462" w:type="dxa"/>
              </w:tcPr>
            </w:tcPrChange>
          </w:tcPr>
          <w:p w14:paraId="0C475D91"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520" w:type="dxa"/>
            <w:tcPrChange w:id="163" w:author="Sarkar, Sudipta  (GSFC-619.0)[SIGMA SPACE CORPORATION]" w:date="2017-06-27T11:42:00Z">
              <w:tcPr>
                <w:tcW w:w="1603" w:type="dxa"/>
              </w:tcPr>
            </w:tcPrChange>
          </w:tcPr>
          <w:p w14:paraId="28DD44DD"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764" w:type="dxa"/>
            <w:tcPrChange w:id="164" w:author="Sarkar, Sudipta  (GSFC-619.0)[SIGMA SPACE CORPORATION]" w:date="2017-06-27T11:42:00Z">
              <w:tcPr>
                <w:tcW w:w="4068" w:type="dxa"/>
              </w:tcPr>
            </w:tcPrChange>
          </w:tcPr>
          <w:p w14:paraId="4BA7AD2C"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reflectance 500m for band 1-7 (500m)</w:t>
            </w:r>
          </w:p>
        </w:tc>
      </w:tr>
      <w:tr w:rsidR="000E64A0" w:rsidRPr="00D02DD4" w14:paraId="761BA9BC" w14:textId="77777777" w:rsidTr="002F35E8">
        <w:trPr>
          <w:trPrChange w:id="165" w:author="Sarkar, Sudipta  (GSFC-619.0)[SIGMA SPACE CORPORATION]" w:date="2017-06-27T11:42:00Z">
            <w:trPr>
              <w:jc w:val="right"/>
            </w:trPr>
          </w:trPrChange>
        </w:trPr>
        <w:tc>
          <w:tcPr>
            <w:tcW w:w="2856" w:type="dxa"/>
            <w:tcPrChange w:id="166" w:author="Sarkar, Sudipta  (GSFC-619.0)[SIGMA SPACE CORPORATION]" w:date="2017-06-27T11:42:00Z">
              <w:tcPr>
                <w:tcW w:w="2443" w:type="dxa"/>
              </w:tcPr>
            </w:tcPrChange>
          </w:tcPr>
          <w:p w14:paraId="1A481C79" w14:textId="77777777"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cosSZA</w:t>
            </w:r>
            <w:proofErr w:type="spellEnd"/>
          </w:p>
        </w:tc>
        <w:tc>
          <w:tcPr>
            <w:tcW w:w="1436" w:type="dxa"/>
            <w:tcPrChange w:id="167" w:author="Sarkar, Sudipta  (GSFC-619.0)[SIGMA SPACE CORPORATION]" w:date="2017-06-27T11:42:00Z">
              <w:tcPr>
                <w:tcW w:w="1462" w:type="dxa"/>
              </w:tcPr>
            </w:tcPrChange>
          </w:tcPr>
          <w:p w14:paraId="5B78FB23"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520" w:type="dxa"/>
            <w:tcPrChange w:id="168" w:author="Sarkar, Sudipta  (GSFC-619.0)[SIGMA SPACE CORPORATION]" w:date="2017-06-27T11:42:00Z">
              <w:tcPr>
                <w:tcW w:w="1603" w:type="dxa"/>
              </w:tcPr>
            </w:tcPrChange>
          </w:tcPr>
          <w:p w14:paraId="4B475BDC"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w:t>
            </w:r>
            <w:r w:rsidR="0034396C">
              <w:rPr>
                <w:rFonts w:ascii="Times New Roman" w:hAnsi="Times New Roman"/>
                <w:sz w:val="24"/>
                <w:szCs w:val="24"/>
              </w:rPr>
              <w:t>00</w:t>
            </w:r>
            <w:r w:rsidRPr="00D02DD4">
              <w:rPr>
                <w:rFonts w:ascii="Times New Roman" w:hAnsi="Times New Roman"/>
                <w:sz w:val="24"/>
                <w:szCs w:val="24"/>
              </w:rPr>
              <w:t>1</w:t>
            </w:r>
          </w:p>
        </w:tc>
        <w:tc>
          <w:tcPr>
            <w:tcW w:w="3764" w:type="dxa"/>
            <w:tcPrChange w:id="169" w:author="Sarkar, Sudipta  (GSFC-619.0)[SIGMA SPACE CORPORATION]" w:date="2017-06-27T11:42:00Z">
              <w:tcPr>
                <w:tcW w:w="4068" w:type="dxa"/>
              </w:tcPr>
            </w:tcPrChange>
          </w:tcPr>
          <w:p w14:paraId="0B9BE137" w14:textId="77777777"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of </w:t>
            </w:r>
            <w:r w:rsidR="000E64A0" w:rsidRPr="00D02DD4">
              <w:rPr>
                <w:rFonts w:ascii="Times New Roman" w:hAnsi="Times New Roman"/>
                <w:sz w:val="24"/>
                <w:szCs w:val="24"/>
              </w:rPr>
              <w:t>Solar zenith angle</w:t>
            </w:r>
            <w:r>
              <w:rPr>
                <w:rFonts w:ascii="Times New Roman" w:hAnsi="Times New Roman"/>
                <w:sz w:val="24"/>
                <w:szCs w:val="24"/>
              </w:rPr>
              <w:t xml:space="preserve"> (5km)</w:t>
            </w:r>
          </w:p>
        </w:tc>
      </w:tr>
      <w:tr w:rsidR="000E64A0" w:rsidRPr="00D02DD4" w14:paraId="03C23C6C" w14:textId="77777777" w:rsidTr="002F35E8">
        <w:trPr>
          <w:trPrChange w:id="170" w:author="Sarkar, Sudipta  (GSFC-619.0)[SIGMA SPACE CORPORATION]" w:date="2017-06-27T11:42:00Z">
            <w:trPr>
              <w:jc w:val="right"/>
            </w:trPr>
          </w:trPrChange>
        </w:trPr>
        <w:tc>
          <w:tcPr>
            <w:tcW w:w="2856" w:type="dxa"/>
            <w:tcPrChange w:id="171" w:author="Sarkar, Sudipta  (GSFC-619.0)[SIGMA SPACE CORPORATION]" w:date="2017-06-27T11:42:00Z">
              <w:tcPr>
                <w:tcW w:w="2443" w:type="dxa"/>
              </w:tcPr>
            </w:tcPrChange>
          </w:tcPr>
          <w:p w14:paraId="1E4B7853" w14:textId="77777777"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cosVZA</w:t>
            </w:r>
            <w:proofErr w:type="spellEnd"/>
          </w:p>
        </w:tc>
        <w:tc>
          <w:tcPr>
            <w:tcW w:w="1436" w:type="dxa"/>
            <w:tcPrChange w:id="172" w:author="Sarkar, Sudipta  (GSFC-619.0)[SIGMA SPACE CORPORATION]" w:date="2017-06-27T11:42:00Z">
              <w:tcPr>
                <w:tcW w:w="1462" w:type="dxa"/>
              </w:tcPr>
            </w:tcPrChange>
          </w:tcPr>
          <w:p w14:paraId="5053D8B3"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520" w:type="dxa"/>
            <w:tcPrChange w:id="173" w:author="Sarkar, Sudipta  (GSFC-619.0)[SIGMA SPACE CORPORATION]" w:date="2017-06-27T11:42:00Z">
              <w:tcPr>
                <w:tcW w:w="1603" w:type="dxa"/>
              </w:tcPr>
            </w:tcPrChange>
          </w:tcPr>
          <w:p w14:paraId="3BAD2EFB"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w:t>
            </w:r>
            <w:r w:rsidR="0034396C">
              <w:rPr>
                <w:rFonts w:ascii="Times New Roman" w:hAnsi="Times New Roman"/>
                <w:sz w:val="24"/>
                <w:szCs w:val="24"/>
              </w:rPr>
              <w:t>00</w:t>
            </w:r>
            <w:r w:rsidRPr="00D02DD4">
              <w:rPr>
                <w:rFonts w:ascii="Times New Roman" w:hAnsi="Times New Roman"/>
                <w:sz w:val="24"/>
                <w:szCs w:val="24"/>
              </w:rPr>
              <w:t>1</w:t>
            </w:r>
          </w:p>
        </w:tc>
        <w:tc>
          <w:tcPr>
            <w:tcW w:w="3764" w:type="dxa"/>
            <w:tcPrChange w:id="174" w:author="Sarkar, Sudipta  (GSFC-619.0)[SIGMA SPACE CORPORATION]" w:date="2017-06-27T11:42:00Z">
              <w:tcPr>
                <w:tcW w:w="4068" w:type="dxa"/>
              </w:tcPr>
            </w:tcPrChange>
          </w:tcPr>
          <w:p w14:paraId="7DF038DC" w14:textId="77777777"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w:t>
            </w:r>
            <w:r w:rsidR="000E64A0" w:rsidRPr="00D02DD4">
              <w:rPr>
                <w:rFonts w:ascii="Times New Roman" w:hAnsi="Times New Roman"/>
                <w:sz w:val="24"/>
                <w:szCs w:val="24"/>
              </w:rPr>
              <w:t>View zenith angle</w:t>
            </w:r>
            <w:r>
              <w:rPr>
                <w:rFonts w:ascii="Times New Roman" w:hAnsi="Times New Roman"/>
                <w:sz w:val="24"/>
                <w:szCs w:val="24"/>
              </w:rPr>
              <w:t xml:space="preserve"> (5km)</w:t>
            </w:r>
          </w:p>
        </w:tc>
      </w:tr>
      <w:tr w:rsidR="000E64A0" w:rsidRPr="00D02DD4" w14:paraId="3FC8E63C" w14:textId="77777777" w:rsidTr="002F35E8">
        <w:trPr>
          <w:trPrChange w:id="175" w:author="Sarkar, Sudipta  (GSFC-619.0)[SIGMA SPACE CORPORATION]" w:date="2017-06-27T11:42:00Z">
            <w:trPr>
              <w:jc w:val="right"/>
            </w:trPr>
          </w:trPrChange>
        </w:trPr>
        <w:tc>
          <w:tcPr>
            <w:tcW w:w="2856" w:type="dxa"/>
            <w:tcPrChange w:id="176" w:author="Sarkar, Sudipta  (GSFC-619.0)[SIGMA SPACE CORPORATION]" w:date="2017-06-27T11:42:00Z">
              <w:tcPr>
                <w:tcW w:w="2443" w:type="dxa"/>
              </w:tcPr>
            </w:tcPrChange>
          </w:tcPr>
          <w:p w14:paraId="4D94AF4F" w14:textId="77777777" w:rsidR="000E64A0"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RelAZ</w:t>
            </w:r>
            <w:proofErr w:type="spellEnd"/>
          </w:p>
        </w:tc>
        <w:tc>
          <w:tcPr>
            <w:tcW w:w="1436" w:type="dxa"/>
            <w:tcPrChange w:id="177" w:author="Sarkar, Sudipta  (GSFC-619.0)[SIGMA SPACE CORPORATION]" w:date="2017-06-27T11:42:00Z">
              <w:tcPr>
                <w:tcW w:w="1462" w:type="dxa"/>
              </w:tcPr>
            </w:tcPrChange>
          </w:tcPr>
          <w:p w14:paraId="5C164CC1"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1520" w:type="dxa"/>
            <w:tcPrChange w:id="178" w:author="Sarkar, Sudipta  (GSFC-619.0)[SIGMA SPACE CORPORATION]" w:date="2017-06-27T11:42:00Z">
              <w:tcPr>
                <w:tcW w:w="1603" w:type="dxa"/>
              </w:tcPr>
            </w:tcPrChange>
          </w:tcPr>
          <w:p w14:paraId="5E8B66E5"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0.01</w:t>
            </w:r>
          </w:p>
        </w:tc>
        <w:tc>
          <w:tcPr>
            <w:tcW w:w="3764" w:type="dxa"/>
            <w:tcPrChange w:id="179" w:author="Sarkar, Sudipta  (GSFC-619.0)[SIGMA SPACE CORPORATION]" w:date="2017-06-27T11:42:00Z">
              <w:tcPr>
                <w:tcW w:w="4068" w:type="dxa"/>
              </w:tcPr>
            </w:tcPrChange>
          </w:tcPr>
          <w:p w14:paraId="24F756C7"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Relative azimuth angle</w:t>
            </w:r>
            <w:r w:rsidR="0034396C">
              <w:rPr>
                <w:rFonts w:ascii="Times New Roman" w:hAnsi="Times New Roman"/>
                <w:sz w:val="24"/>
                <w:szCs w:val="24"/>
              </w:rPr>
              <w:t xml:space="preserve"> (5km)</w:t>
            </w:r>
          </w:p>
        </w:tc>
      </w:tr>
      <w:tr w:rsidR="0034396C" w:rsidRPr="00D02DD4" w14:paraId="06A4176D" w14:textId="77777777" w:rsidTr="002F35E8">
        <w:trPr>
          <w:trPrChange w:id="180" w:author="Sarkar, Sudipta  (GSFC-619.0)[SIGMA SPACE CORPORATION]" w:date="2017-06-27T11:42:00Z">
            <w:trPr>
              <w:jc w:val="right"/>
            </w:trPr>
          </w:trPrChange>
        </w:trPr>
        <w:tc>
          <w:tcPr>
            <w:tcW w:w="2856" w:type="dxa"/>
            <w:tcPrChange w:id="181" w:author="Sarkar, Sudipta  (GSFC-619.0)[SIGMA SPACE CORPORATION]" w:date="2017-06-27T11:42:00Z">
              <w:tcPr>
                <w:tcW w:w="2443" w:type="dxa"/>
              </w:tcPr>
            </w:tcPrChange>
          </w:tcPr>
          <w:p w14:paraId="193572C0" w14:textId="77777777"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Scattering_Angle</w:t>
            </w:r>
            <w:proofErr w:type="spellEnd"/>
          </w:p>
        </w:tc>
        <w:tc>
          <w:tcPr>
            <w:tcW w:w="1436" w:type="dxa"/>
            <w:tcPrChange w:id="182" w:author="Sarkar, Sudipta  (GSFC-619.0)[SIGMA SPACE CORPORATION]" w:date="2017-06-27T11:42:00Z">
              <w:tcPr>
                <w:tcW w:w="1462" w:type="dxa"/>
              </w:tcPr>
            </w:tcPrChange>
          </w:tcPr>
          <w:p w14:paraId="327FF941"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83" w:author="Sarkar, Sudipta  (GSFC-619.0)[SIGMA SPACE CORPORATION]" w:date="2017-06-27T11:42:00Z">
              <w:tcPr>
                <w:tcW w:w="1603" w:type="dxa"/>
              </w:tcPr>
            </w:tcPrChange>
          </w:tcPr>
          <w:p w14:paraId="728A13B8"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764" w:type="dxa"/>
            <w:tcPrChange w:id="184" w:author="Sarkar, Sudipta  (GSFC-619.0)[SIGMA SPACE CORPORATION]" w:date="2017-06-27T11:42:00Z">
              <w:tcPr>
                <w:tcW w:w="4068" w:type="dxa"/>
              </w:tcPr>
            </w:tcPrChange>
          </w:tcPr>
          <w:p w14:paraId="36236345"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Scattering Angle (5km)</w:t>
            </w:r>
          </w:p>
        </w:tc>
      </w:tr>
      <w:tr w:rsidR="004D7F95" w:rsidRPr="00D02DD4" w14:paraId="6071C75E" w14:textId="77777777" w:rsidTr="002F35E8">
        <w:trPr>
          <w:trPrChange w:id="185" w:author="Sarkar, Sudipta  (GSFC-619.0)[SIGMA SPACE CORPORATION]" w:date="2017-06-27T11:42:00Z">
            <w:trPr>
              <w:jc w:val="right"/>
            </w:trPr>
          </w:trPrChange>
        </w:trPr>
        <w:tc>
          <w:tcPr>
            <w:tcW w:w="2856" w:type="dxa"/>
            <w:tcPrChange w:id="186" w:author="Sarkar, Sudipta  (GSFC-619.0)[SIGMA SPACE CORPORATION]" w:date="2017-06-27T11:42:00Z">
              <w:tcPr>
                <w:tcW w:w="2443" w:type="dxa"/>
              </w:tcPr>
            </w:tcPrChange>
          </w:tcPr>
          <w:p w14:paraId="60235D67"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SAZ</w:t>
            </w:r>
          </w:p>
        </w:tc>
        <w:tc>
          <w:tcPr>
            <w:tcW w:w="1436" w:type="dxa"/>
            <w:tcPrChange w:id="187" w:author="Sarkar, Sudipta  (GSFC-619.0)[SIGMA SPACE CORPORATION]" w:date="2017-06-27T11:42:00Z">
              <w:tcPr>
                <w:tcW w:w="1462" w:type="dxa"/>
              </w:tcPr>
            </w:tcPrChange>
          </w:tcPr>
          <w:p w14:paraId="47C32A16"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88" w:author="Sarkar, Sudipta  (GSFC-619.0)[SIGMA SPACE CORPORATION]" w:date="2017-06-27T11:42:00Z">
              <w:tcPr>
                <w:tcW w:w="1603" w:type="dxa"/>
              </w:tcPr>
            </w:tcPrChange>
          </w:tcPr>
          <w:p w14:paraId="25325686"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764" w:type="dxa"/>
            <w:tcPrChange w:id="189" w:author="Sarkar, Sudipta  (GSFC-619.0)[SIGMA SPACE CORPORATION]" w:date="2017-06-27T11:42:00Z">
              <w:tcPr>
                <w:tcW w:w="4068" w:type="dxa"/>
              </w:tcPr>
            </w:tcPrChange>
          </w:tcPr>
          <w:p w14:paraId="172E25EE" w14:textId="77777777"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Solar Azimuth Angle</w:t>
            </w:r>
            <w:r w:rsidR="002E30BE">
              <w:rPr>
                <w:rFonts w:ascii="Times New Roman" w:hAnsi="Times New Roman"/>
                <w:sz w:val="24"/>
                <w:szCs w:val="24"/>
              </w:rPr>
              <w:t xml:space="preserve"> </w:t>
            </w:r>
            <w:r>
              <w:rPr>
                <w:rFonts w:ascii="Times New Roman" w:hAnsi="Times New Roman"/>
                <w:sz w:val="24"/>
                <w:szCs w:val="24"/>
              </w:rPr>
              <w:t>(5km)</w:t>
            </w:r>
          </w:p>
        </w:tc>
      </w:tr>
      <w:tr w:rsidR="004D7F95" w:rsidRPr="00D02DD4" w14:paraId="417863A4" w14:textId="77777777" w:rsidTr="002F35E8">
        <w:trPr>
          <w:trPrChange w:id="190" w:author="Sarkar, Sudipta  (GSFC-619.0)[SIGMA SPACE CORPORATION]" w:date="2017-06-27T11:42:00Z">
            <w:trPr>
              <w:jc w:val="right"/>
            </w:trPr>
          </w:trPrChange>
        </w:trPr>
        <w:tc>
          <w:tcPr>
            <w:tcW w:w="2856" w:type="dxa"/>
            <w:tcPrChange w:id="191" w:author="Sarkar, Sudipta  (GSFC-619.0)[SIGMA SPACE CORPORATION]" w:date="2017-06-27T11:42:00Z">
              <w:tcPr>
                <w:tcW w:w="2443" w:type="dxa"/>
              </w:tcPr>
            </w:tcPrChange>
          </w:tcPr>
          <w:p w14:paraId="07FA4BED"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VAZ</w:t>
            </w:r>
          </w:p>
        </w:tc>
        <w:tc>
          <w:tcPr>
            <w:tcW w:w="1436" w:type="dxa"/>
            <w:tcPrChange w:id="192" w:author="Sarkar, Sudipta  (GSFC-619.0)[SIGMA SPACE CORPORATION]" w:date="2017-06-27T11:42:00Z">
              <w:tcPr>
                <w:tcW w:w="1462" w:type="dxa"/>
              </w:tcPr>
            </w:tcPrChange>
          </w:tcPr>
          <w:p w14:paraId="283F705B"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93" w:author="Sarkar, Sudipta  (GSFC-619.0)[SIGMA SPACE CORPORATION]" w:date="2017-06-27T11:42:00Z">
              <w:tcPr>
                <w:tcW w:w="1603" w:type="dxa"/>
              </w:tcPr>
            </w:tcPrChange>
          </w:tcPr>
          <w:p w14:paraId="24C621CF"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764" w:type="dxa"/>
            <w:tcPrChange w:id="194" w:author="Sarkar, Sudipta  (GSFC-619.0)[SIGMA SPACE CORPORATION]" w:date="2017-06-27T11:42:00Z">
              <w:tcPr>
                <w:tcW w:w="4068" w:type="dxa"/>
              </w:tcPr>
            </w:tcPrChange>
          </w:tcPr>
          <w:p w14:paraId="600BD85D" w14:textId="77777777"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View Azimuth Angle</w:t>
            </w:r>
            <w:r w:rsidR="002E30BE">
              <w:rPr>
                <w:rFonts w:ascii="Times New Roman" w:hAnsi="Times New Roman"/>
                <w:sz w:val="24"/>
                <w:szCs w:val="24"/>
              </w:rPr>
              <w:t xml:space="preserve"> </w:t>
            </w:r>
            <w:r>
              <w:rPr>
                <w:rFonts w:ascii="Times New Roman" w:hAnsi="Times New Roman"/>
                <w:sz w:val="24"/>
                <w:szCs w:val="24"/>
              </w:rPr>
              <w:t>(5km)</w:t>
            </w:r>
          </w:p>
        </w:tc>
      </w:tr>
      <w:tr w:rsidR="004D7F95" w:rsidRPr="00D02DD4" w14:paraId="69FCDDA7" w14:textId="77777777" w:rsidTr="002F35E8">
        <w:trPr>
          <w:trPrChange w:id="195" w:author="Sarkar, Sudipta  (GSFC-619.0)[SIGMA SPACE CORPORATION]" w:date="2017-06-27T11:42:00Z">
            <w:trPr>
              <w:jc w:val="right"/>
            </w:trPr>
          </w:trPrChange>
        </w:trPr>
        <w:tc>
          <w:tcPr>
            <w:tcW w:w="2856" w:type="dxa"/>
            <w:tcPrChange w:id="196" w:author="Sarkar, Sudipta  (GSFC-619.0)[SIGMA SPACE CORPORATION]" w:date="2017-06-27T11:42:00Z">
              <w:tcPr>
                <w:tcW w:w="2443" w:type="dxa"/>
              </w:tcPr>
            </w:tcPrChange>
          </w:tcPr>
          <w:p w14:paraId="42936E15" w14:textId="77777777" w:rsidR="004D7F95" w:rsidRPr="00D02DD4" w:rsidRDefault="004D7F95"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Glint_Angle</w:t>
            </w:r>
            <w:proofErr w:type="spellEnd"/>
          </w:p>
        </w:tc>
        <w:tc>
          <w:tcPr>
            <w:tcW w:w="1436" w:type="dxa"/>
            <w:tcPrChange w:id="197" w:author="Sarkar, Sudipta  (GSFC-619.0)[SIGMA SPACE CORPORATION]" w:date="2017-06-27T11:42:00Z">
              <w:tcPr>
                <w:tcW w:w="1462" w:type="dxa"/>
              </w:tcPr>
            </w:tcPrChange>
          </w:tcPr>
          <w:p w14:paraId="2CF2FDDD"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1520" w:type="dxa"/>
            <w:tcPrChange w:id="198" w:author="Sarkar, Sudipta  (GSFC-619.0)[SIGMA SPACE CORPORATION]" w:date="2017-06-27T11:42:00Z">
              <w:tcPr>
                <w:tcW w:w="1603" w:type="dxa"/>
              </w:tcPr>
            </w:tcPrChange>
          </w:tcPr>
          <w:p w14:paraId="0101BFC9" w14:textId="77777777" w:rsidR="004D7F95" w:rsidRPr="00D02DD4"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764" w:type="dxa"/>
            <w:tcPrChange w:id="199" w:author="Sarkar, Sudipta  (GSFC-619.0)[SIGMA SPACE CORPORATION]" w:date="2017-06-27T11:42:00Z">
              <w:tcPr>
                <w:tcW w:w="4068" w:type="dxa"/>
              </w:tcPr>
            </w:tcPrChange>
          </w:tcPr>
          <w:p w14:paraId="3B2733D9" w14:textId="77777777" w:rsidR="004D7F95" w:rsidRDefault="004D7F95" w:rsidP="00D02DD4">
            <w:pPr>
              <w:spacing w:after="0" w:line="240" w:lineRule="auto"/>
              <w:jc w:val="center"/>
              <w:rPr>
                <w:rFonts w:ascii="Times New Roman" w:hAnsi="Times New Roman"/>
                <w:sz w:val="24"/>
                <w:szCs w:val="24"/>
              </w:rPr>
            </w:pPr>
            <w:r>
              <w:rPr>
                <w:rFonts w:ascii="Times New Roman" w:hAnsi="Times New Roman"/>
                <w:sz w:val="24"/>
                <w:szCs w:val="24"/>
              </w:rPr>
              <w:t>Glint Angle</w:t>
            </w:r>
            <w:r w:rsidR="002E30BE">
              <w:rPr>
                <w:rFonts w:ascii="Times New Roman" w:hAnsi="Times New Roman"/>
                <w:sz w:val="24"/>
                <w:szCs w:val="24"/>
              </w:rPr>
              <w:t xml:space="preserve"> </w:t>
            </w:r>
            <w:r>
              <w:rPr>
                <w:rFonts w:ascii="Times New Roman" w:hAnsi="Times New Roman"/>
                <w:sz w:val="24"/>
                <w:szCs w:val="24"/>
              </w:rPr>
              <w:t>(5km)</w:t>
            </w:r>
          </w:p>
        </w:tc>
      </w:tr>
      <w:tr w:rsidR="000E64A0" w:rsidRPr="00D02DD4" w14:paraId="2F71A5B5" w14:textId="77777777" w:rsidTr="002F35E8">
        <w:trPr>
          <w:trPrChange w:id="200" w:author="Sarkar, Sudipta  (GSFC-619.0)[SIGMA SPACE CORPORATION]" w:date="2017-06-27T11:42:00Z">
            <w:trPr>
              <w:jc w:val="right"/>
            </w:trPr>
          </w:trPrChange>
        </w:trPr>
        <w:tc>
          <w:tcPr>
            <w:tcW w:w="2856" w:type="dxa"/>
            <w:tcPrChange w:id="201" w:author="Sarkar, Sudipta  (GSFC-619.0)[SIGMA SPACE CORPORATION]" w:date="2017-06-27T11:42:00Z">
              <w:tcPr>
                <w:tcW w:w="2443" w:type="dxa"/>
              </w:tcPr>
            </w:tcPrChange>
          </w:tcPr>
          <w:p w14:paraId="24D04276"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w:t>
            </w:r>
            <w:r w:rsidR="00E32143" w:rsidRPr="00E32143">
              <w:rPr>
                <w:rFonts w:ascii="Times New Roman" w:hAnsi="Times New Roman"/>
                <w:sz w:val="24"/>
                <w:szCs w:val="24"/>
                <w:vertAlign w:val="subscript"/>
              </w:rPr>
              <w:t>0</w:t>
            </w:r>
            <w:r w:rsidRPr="00D02DD4">
              <w:rPr>
                <w:rFonts w:ascii="Times New Roman" w:hAnsi="Times New Roman"/>
                <w:sz w:val="24"/>
                <w:szCs w:val="24"/>
              </w:rPr>
              <w:t>v</w:t>
            </w:r>
          </w:p>
        </w:tc>
        <w:tc>
          <w:tcPr>
            <w:tcW w:w="1436" w:type="dxa"/>
            <w:tcPrChange w:id="202" w:author="Sarkar, Sudipta  (GSFC-619.0)[SIGMA SPACE CORPORATION]" w:date="2017-06-27T11:42:00Z">
              <w:tcPr>
                <w:tcW w:w="1462" w:type="dxa"/>
              </w:tcPr>
            </w:tcPrChange>
          </w:tcPr>
          <w:p w14:paraId="649266D5"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FLOAT32</w:t>
            </w:r>
          </w:p>
        </w:tc>
        <w:tc>
          <w:tcPr>
            <w:tcW w:w="1520" w:type="dxa"/>
            <w:tcPrChange w:id="203" w:author="Sarkar, Sudipta  (GSFC-619.0)[SIGMA SPACE CORPORATION]" w:date="2017-06-27T11:42:00Z">
              <w:tcPr>
                <w:tcW w:w="1603" w:type="dxa"/>
              </w:tcPr>
            </w:tcPrChange>
          </w:tcPr>
          <w:p w14:paraId="5F7FDB89" w14:textId="77777777" w:rsidR="000E64A0" w:rsidRPr="00D02DD4" w:rsidRDefault="000E64A0" w:rsidP="00D02DD4">
            <w:pPr>
              <w:spacing w:after="0" w:line="240" w:lineRule="auto"/>
              <w:jc w:val="center"/>
              <w:rPr>
                <w:rFonts w:ascii="Times New Roman" w:hAnsi="Times New Roman"/>
                <w:sz w:val="24"/>
                <w:szCs w:val="24"/>
              </w:rPr>
            </w:pPr>
            <w:del w:id="204" w:author="Sarkar, Sudipta  (GSFC-619.0)[SIGMA SPACE CORPORATION]" w:date="2017-06-27T11:44:00Z">
              <w:r w:rsidRPr="00D02DD4" w:rsidDel="002F35E8">
                <w:rPr>
                  <w:rFonts w:ascii="Times New Roman" w:hAnsi="Times New Roman"/>
                  <w:sz w:val="24"/>
                  <w:szCs w:val="24"/>
                </w:rPr>
                <w:delText>0.0001</w:delText>
              </w:r>
            </w:del>
            <w:ins w:id="205" w:author="Sarkar, Sudipta  (GSFC-619.0)[SIGMA SPACE CORPORATION]" w:date="2017-06-27T11:44:00Z">
              <w:r w:rsidR="002F35E8">
                <w:rPr>
                  <w:rFonts w:ascii="Times New Roman" w:hAnsi="Times New Roman"/>
                  <w:sz w:val="24"/>
                  <w:szCs w:val="24"/>
                </w:rPr>
                <w:t>n/a</w:t>
              </w:r>
            </w:ins>
          </w:p>
        </w:tc>
        <w:tc>
          <w:tcPr>
            <w:tcW w:w="3764" w:type="dxa"/>
            <w:tcPrChange w:id="206" w:author="Sarkar, Sudipta  (GSFC-619.0)[SIGMA SPACE CORPORATION]" w:date="2017-06-27T11:42:00Z">
              <w:tcPr>
                <w:tcW w:w="4068" w:type="dxa"/>
              </w:tcPr>
            </w:tcPrChange>
          </w:tcPr>
          <w:p w14:paraId="4715EEA9" w14:textId="77777777"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RTLS volumetric kernel (5</w:t>
            </w:r>
            <w:r w:rsidR="000E64A0" w:rsidRPr="00D02DD4">
              <w:rPr>
                <w:rFonts w:ascii="Times New Roman" w:hAnsi="Times New Roman"/>
                <w:sz w:val="24"/>
                <w:szCs w:val="24"/>
              </w:rPr>
              <w:t>km)</w:t>
            </w:r>
          </w:p>
        </w:tc>
      </w:tr>
      <w:tr w:rsidR="000E64A0" w:rsidRPr="00D02DD4" w14:paraId="4166C377" w14:textId="77777777" w:rsidTr="002F35E8">
        <w:trPr>
          <w:trPrChange w:id="207" w:author="Sarkar, Sudipta  (GSFC-619.0)[SIGMA SPACE CORPORATION]" w:date="2017-06-27T11:42:00Z">
            <w:trPr>
              <w:jc w:val="right"/>
            </w:trPr>
          </w:trPrChange>
        </w:trPr>
        <w:tc>
          <w:tcPr>
            <w:tcW w:w="2856" w:type="dxa"/>
            <w:tcPrChange w:id="208" w:author="Sarkar, Sudipta  (GSFC-619.0)[SIGMA SPACE CORPORATION]" w:date="2017-06-27T11:42:00Z">
              <w:tcPr>
                <w:tcW w:w="2443" w:type="dxa"/>
              </w:tcPr>
            </w:tcPrChange>
          </w:tcPr>
          <w:p w14:paraId="35EEE234"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w:t>
            </w:r>
            <w:r w:rsidR="00E32143" w:rsidRPr="00E32143">
              <w:rPr>
                <w:rFonts w:ascii="Times New Roman" w:hAnsi="Times New Roman"/>
                <w:sz w:val="24"/>
                <w:szCs w:val="24"/>
                <w:vertAlign w:val="subscript"/>
              </w:rPr>
              <w:t>0</w:t>
            </w:r>
            <w:r w:rsidRPr="00D02DD4">
              <w:rPr>
                <w:rFonts w:ascii="Times New Roman" w:hAnsi="Times New Roman"/>
                <w:sz w:val="24"/>
                <w:szCs w:val="24"/>
              </w:rPr>
              <w:t>g</w:t>
            </w:r>
          </w:p>
        </w:tc>
        <w:tc>
          <w:tcPr>
            <w:tcW w:w="1436" w:type="dxa"/>
            <w:tcPrChange w:id="209" w:author="Sarkar, Sudipta  (GSFC-619.0)[SIGMA SPACE CORPORATION]" w:date="2017-06-27T11:42:00Z">
              <w:tcPr>
                <w:tcW w:w="1462" w:type="dxa"/>
              </w:tcPr>
            </w:tcPrChange>
          </w:tcPr>
          <w:p w14:paraId="2868A960"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FLOAT32</w:t>
            </w:r>
          </w:p>
        </w:tc>
        <w:tc>
          <w:tcPr>
            <w:tcW w:w="1520" w:type="dxa"/>
            <w:tcPrChange w:id="210" w:author="Sarkar, Sudipta  (GSFC-619.0)[SIGMA SPACE CORPORATION]" w:date="2017-06-27T11:42:00Z">
              <w:tcPr>
                <w:tcW w:w="1603" w:type="dxa"/>
              </w:tcPr>
            </w:tcPrChange>
          </w:tcPr>
          <w:p w14:paraId="5236A276" w14:textId="77777777" w:rsidR="000E64A0" w:rsidRPr="00D02DD4" w:rsidRDefault="000E64A0" w:rsidP="00D02DD4">
            <w:pPr>
              <w:spacing w:after="0" w:line="240" w:lineRule="auto"/>
              <w:jc w:val="center"/>
              <w:rPr>
                <w:rFonts w:ascii="Times New Roman" w:hAnsi="Times New Roman"/>
                <w:sz w:val="24"/>
                <w:szCs w:val="24"/>
              </w:rPr>
            </w:pPr>
            <w:del w:id="211" w:author="Sarkar, Sudipta  (GSFC-619.0)[SIGMA SPACE CORPORATION]" w:date="2017-06-27T11:44:00Z">
              <w:r w:rsidRPr="00D02DD4" w:rsidDel="002F35E8">
                <w:rPr>
                  <w:rFonts w:ascii="Times New Roman" w:hAnsi="Times New Roman"/>
                  <w:sz w:val="24"/>
                  <w:szCs w:val="24"/>
                </w:rPr>
                <w:delText>0.0001</w:delText>
              </w:r>
            </w:del>
            <w:ins w:id="212" w:author="Sarkar, Sudipta  (GSFC-619.0)[SIGMA SPACE CORPORATION]" w:date="2017-06-27T11:44:00Z">
              <w:r w:rsidR="002F35E8">
                <w:rPr>
                  <w:rFonts w:ascii="Times New Roman" w:hAnsi="Times New Roman"/>
                  <w:sz w:val="24"/>
                  <w:szCs w:val="24"/>
                </w:rPr>
                <w:t>n/a</w:t>
              </w:r>
            </w:ins>
          </w:p>
        </w:tc>
        <w:tc>
          <w:tcPr>
            <w:tcW w:w="3764" w:type="dxa"/>
            <w:tcPrChange w:id="213" w:author="Sarkar, Sudipta  (GSFC-619.0)[SIGMA SPACE CORPORATION]" w:date="2017-06-27T11:42:00Z">
              <w:tcPr>
                <w:tcW w:w="4068" w:type="dxa"/>
              </w:tcPr>
            </w:tcPrChange>
          </w:tcPr>
          <w:p w14:paraId="150379DD" w14:textId="77777777" w:rsidR="000E64A0"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RTLS geometric kernel (5</w:t>
            </w:r>
            <w:r w:rsidR="000E64A0" w:rsidRPr="00D02DD4">
              <w:rPr>
                <w:rFonts w:ascii="Times New Roman" w:hAnsi="Times New Roman"/>
                <w:sz w:val="24"/>
                <w:szCs w:val="24"/>
              </w:rPr>
              <w:t>km)</w:t>
            </w:r>
          </w:p>
        </w:tc>
      </w:tr>
    </w:tbl>
    <w:p w14:paraId="1E657E34" w14:textId="77777777" w:rsidR="000E64A0" w:rsidRPr="00BE5120" w:rsidRDefault="000E64A0">
      <w:pPr>
        <w:rPr>
          <w:rFonts w:ascii="Times New Roman" w:hAnsi="Times New Roman"/>
          <w:sz w:val="24"/>
          <w:szCs w:val="24"/>
        </w:rPr>
      </w:pPr>
      <w:r w:rsidRPr="00BE5120">
        <w:rPr>
          <w:rFonts w:ascii="Times New Roman" w:hAnsi="Times New Roman"/>
          <w:sz w:val="24"/>
          <w:szCs w:val="24"/>
        </w:rPr>
        <w:br w:type="page"/>
      </w:r>
    </w:p>
    <w:p w14:paraId="36A75FCA" w14:textId="1D275A1C" w:rsidR="000E64A0" w:rsidRPr="00933D89" w:rsidRDefault="00E32143" w:rsidP="00507B1D">
      <w:pPr>
        <w:rPr>
          <w:rFonts w:ascii="Times New Roman" w:hAnsi="Times New Roman"/>
          <w:b/>
          <w:i/>
          <w:sz w:val="24"/>
          <w:szCs w:val="24"/>
        </w:rPr>
      </w:pPr>
      <w:r>
        <w:rPr>
          <w:rFonts w:ascii="Times New Roman" w:hAnsi="Times New Roman"/>
          <w:b/>
          <w:i/>
          <w:sz w:val="24"/>
          <w:szCs w:val="24"/>
        </w:rPr>
        <w:lastRenderedPageBreak/>
        <w:t>4.</w:t>
      </w:r>
      <w:r w:rsidR="00933D89" w:rsidRPr="00933D89">
        <w:rPr>
          <w:rFonts w:ascii="Times New Roman" w:hAnsi="Times New Roman"/>
          <w:b/>
          <w:i/>
          <w:sz w:val="24"/>
          <w:szCs w:val="24"/>
        </w:rPr>
        <w:t xml:space="preserve">2 </w:t>
      </w:r>
      <w:r w:rsidR="000E64A0" w:rsidRPr="00933D89">
        <w:rPr>
          <w:rFonts w:ascii="Times New Roman" w:hAnsi="Times New Roman"/>
          <w:b/>
          <w:i/>
          <w:sz w:val="24"/>
          <w:szCs w:val="24"/>
        </w:rPr>
        <w:t>Status</w:t>
      </w:r>
      <w:r>
        <w:rPr>
          <w:rFonts w:ascii="Times New Roman" w:hAnsi="Times New Roman"/>
          <w:b/>
          <w:i/>
          <w:sz w:val="24"/>
          <w:szCs w:val="24"/>
        </w:rPr>
        <w:t xml:space="preserve"> </w:t>
      </w:r>
      <w:r w:rsidR="000E64A0" w:rsidRPr="00933D89">
        <w:rPr>
          <w:rFonts w:ascii="Times New Roman" w:hAnsi="Times New Roman"/>
          <w:b/>
          <w:i/>
          <w:sz w:val="24"/>
          <w:szCs w:val="24"/>
        </w:rPr>
        <w:t>QA definition</w:t>
      </w:r>
      <w:r>
        <w:rPr>
          <w:rFonts w:ascii="Times New Roman" w:hAnsi="Times New Roman"/>
          <w:b/>
          <w:i/>
          <w:sz w:val="24"/>
          <w:szCs w:val="24"/>
        </w:rPr>
        <w:t xml:space="preserve"> for </w:t>
      </w:r>
      <w:proofErr w:type="gramStart"/>
      <w:ins w:id="214" w:author="ywang1" w:date="2017-06-28T15:15:00Z">
        <w:r w:rsidR="003B1CF9">
          <w:rPr>
            <w:rFonts w:ascii="Times New Roman" w:hAnsi="Times New Roman"/>
            <w:b/>
            <w:i/>
            <w:sz w:val="24"/>
            <w:szCs w:val="24"/>
          </w:rPr>
          <w:t>MAIAC[</w:t>
        </w:r>
        <w:proofErr w:type="gramEnd"/>
        <w:r w:rsidR="003B1CF9">
          <w:rPr>
            <w:rFonts w:ascii="Times New Roman" w:hAnsi="Times New Roman"/>
            <w:b/>
            <w:i/>
            <w:sz w:val="24"/>
            <w:szCs w:val="24"/>
          </w:rPr>
          <w:t>TA]BRF</w:t>
        </w:r>
        <w:r w:rsidR="003B1CF9" w:rsidRPr="00BE5120" w:rsidDel="003B1CF9">
          <w:rPr>
            <w:rFonts w:ascii="Times New Roman" w:hAnsi="Times New Roman"/>
            <w:b/>
            <w:i/>
            <w:sz w:val="24"/>
            <w:szCs w:val="24"/>
          </w:rPr>
          <w:t xml:space="preserve"> </w:t>
        </w:r>
      </w:ins>
      <w:del w:id="215" w:author="ywang1" w:date="2017-06-28T15:15:00Z">
        <w:r w:rsidRPr="00BE5120" w:rsidDel="003B1CF9">
          <w:rPr>
            <w:rFonts w:ascii="Times New Roman" w:hAnsi="Times New Roman"/>
            <w:b/>
            <w:i/>
            <w:sz w:val="24"/>
            <w:szCs w:val="24"/>
          </w:rPr>
          <w:delText>M</w:delText>
        </w:r>
        <w:r w:rsidDel="003B1CF9">
          <w:rPr>
            <w:rFonts w:ascii="Times New Roman" w:hAnsi="Times New Roman"/>
            <w:b/>
            <w:i/>
            <w:sz w:val="24"/>
            <w:szCs w:val="24"/>
          </w:rPr>
          <w:delText>CD19A1</w:delText>
        </w:r>
        <w:r w:rsidR="000E64A0" w:rsidRPr="00933D89" w:rsidDel="003B1CF9">
          <w:rPr>
            <w:rFonts w:ascii="Times New Roman" w:hAnsi="Times New Roman"/>
            <w:b/>
            <w:i/>
            <w:sz w:val="24"/>
            <w:szCs w:val="24"/>
          </w:rPr>
          <w:delText xml:space="preserve"> </w:delText>
        </w:r>
      </w:del>
      <w:r w:rsidR="000E64A0" w:rsidRPr="00933D89">
        <w:rPr>
          <w:rFonts w:ascii="Times New Roman" w:hAnsi="Times New Roman"/>
          <w:b/>
          <w:i/>
          <w:sz w:val="24"/>
          <w:szCs w:val="24"/>
        </w:rPr>
        <w:t>(16-bit unsigned integer)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0E64A0" w:rsidRPr="00D02DD4" w14:paraId="0D6FABA7" w14:textId="77777777" w:rsidTr="00D02DD4">
        <w:tc>
          <w:tcPr>
            <w:tcW w:w="1548" w:type="dxa"/>
          </w:tcPr>
          <w:p w14:paraId="4E12AC7D"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Bits</w:t>
            </w:r>
          </w:p>
        </w:tc>
        <w:tc>
          <w:tcPr>
            <w:tcW w:w="8028" w:type="dxa"/>
          </w:tcPr>
          <w:p w14:paraId="3D7004A9"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Definition</w:t>
            </w:r>
          </w:p>
        </w:tc>
      </w:tr>
      <w:tr w:rsidR="00AB00EB" w:rsidRPr="00D02DD4" w14:paraId="3695A353" w14:textId="77777777" w:rsidTr="00D02DD4">
        <w:tc>
          <w:tcPr>
            <w:tcW w:w="1548" w:type="dxa"/>
          </w:tcPr>
          <w:p w14:paraId="1018DA7F" w14:textId="77777777" w:rsidR="00AB00EB" w:rsidRPr="00D02DD4" w:rsidRDefault="00AB00EB" w:rsidP="00AB00EB">
            <w:pPr>
              <w:spacing w:after="0" w:line="240" w:lineRule="auto"/>
              <w:jc w:val="center"/>
              <w:rPr>
                <w:rFonts w:ascii="Times New Roman" w:hAnsi="Times New Roman"/>
                <w:sz w:val="24"/>
                <w:szCs w:val="24"/>
              </w:rPr>
            </w:pPr>
            <w:r w:rsidRPr="00D02DD4">
              <w:rPr>
                <w:rFonts w:ascii="Times New Roman" w:hAnsi="Times New Roman"/>
                <w:sz w:val="24"/>
                <w:szCs w:val="24"/>
              </w:rPr>
              <w:t>0-</w:t>
            </w:r>
            <w:r>
              <w:rPr>
                <w:rFonts w:ascii="Times New Roman" w:hAnsi="Times New Roman"/>
                <w:sz w:val="24"/>
                <w:szCs w:val="24"/>
              </w:rPr>
              <w:t>2</w:t>
            </w:r>
          </w:p>
        </w:tc>
        <w:tc>
          <w:tcPr>
            <w:tcW w:w="8028" w:type="dxa"/>
          </w:tcPr>
          <w:p w14:paraId="2482EFCA" w14:textId="77777777" w:rsidR="00AB00EB" w:rsidRPr="00D02DD4" w:rsidRDefault="00AB00EB" w:rsidP="003021D6">
            <w:pPr>
              <w:spacing w:after="0" w:line="240" w:lineRule="auto"/>
              <w:rPr>
                <w:rFonts w:ascii="Times New Roman" w:hAnsi="Times New Roman"/>
                <w:b/>
                <w:sz w:val="24"/>
                <w:szCs w:val="24"/>
              </w:rPr>
            </w:pPr>
            <w:r w:rsidRPr="00D02DD4">
              <w:rPr>
                <w:rFonts w:ascii="Times New Roman" w:hAnsi="Times New Roman"/>
                <w:b/>
                <w:sz w:val="24"/>
                <w:szCs w:val="24"/>
              </w:rPr>
              <w:t>Cloud Mask</w:t>
            </w:r>
          </w:p>
          <w:p w14:paraId="4E35CDF5" w14:textId="77777777" w:rsidR="00C40B08" w:rsidRPr="00D02DD4" w:rsidRDefault="00AB00EB" w:rsidP="00C40B08">
            <w:pPr>
              <w:spacing w:after="0" w:line="240" w:lineRule="auto"/>
              <w:rPr>
                <w:rFonts w:ascii="Times New Roman" w:hAnsi="Times New Roman"/>
                <w:sz w:val="24"/>
                <w:szCs w:val="24"/>
              </w:rPr>
            </w:pPr>
            <w:r>
              <w:rPr>
                <w:rFonts w:ascii="Times New Roman" w:hAnsi="Times New Roman"/>
                <w:sz w:val="24"/>
                <w:szCs w:val="24"/>
              </w:rPr>
              <w:t xml:space="preserve">   </w:t>
            </w:r>
            <w:r w:rsidR="00C40B08">
              <w:rPr>
                <w:rFonts w:ascii="Times New Roman" w:hAnsi="Times New Roman"/>
                <w:sz w:val="24"/>
                <w:szCs w:val="24"/>
              </w:rPr>
              <w:t>0</w:t>
            </w:r>
            <w:r w:rsidR="00C40B08" w:rsidRPr="00D02DD4">
              <w:rPr>
                <w:rFonts w:ascii="Times New Roman" w:hAnsi="Times New Roman"/>
                <w:sz w:val="24"/>
                <w:szCs w:val="24"/>
              </w:rPr>
              <w:t>00 ---  Undefined</w:t>
            </w:r>
          </w:p>
          <w:p w14:paraId="012B04FA" w14:textId="77777777" w:rsidR="00C40B08" w:rsidRPr="00D02DD4"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0</w:t>
            </w:r>
            <w:r>
              <w:rPr>
                <w:rFonts w:ascii="Times New Roman" w:hAnsi="Times New Roman"/>
                <w:sz w:val="24"/>
                <w:szCs w:val="24"/>
              </w:rPr>
              <w:t>01</w:t>
            </w:r>
            <w:r w:rsidRPr="00D02DD4">
              <w:rPr>
                <w:rFonts w:ascii="Times New Roman" w:hAnsi="Times New Roman"/>
                <w:sz w:val="24"/>
                <w:szCs w:val="24"/>
              </w:rPr>
              <w:t>---  Clear</w:t>
            </w:r>
          </w:p>
          <w:p w14:paraId="6A6A9D8B" w14:textId="77777777" w:rsidR="00C40B08" w:rsidRPr="00D02DD4"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010</w:t>
            </w:r>
            <w:r w:rsidRPr="00D02DD4">
              <w:rPr>
                <w:rFonts w:ascii="Times New Roman" w:hAnsi="Times New Roman"/>
                <w:sz w:val="24"/>
                <w:szCs w:val="24"/>
              </w:rPr>
              <w:t xml:space="preserve"> --- Possibly Cloudy (detected by AOT filter)</w:t>
            </w:r>
          </w:p>
          <w:p w14:paraId="172ADC94" w14:textId="77777777" w:rsidR="00C40B08"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0</w:t>
            </w:r>
            <w:r w:rsidRPr="00D02DD4">
              <w:rPr>
                <w:rFonts w:ascii="Times New Roman" w:hAnsi="Times New Roman"/>
                <w:sz w:val="24"/>
                <w:szCs w:val="24"/>
              </w:rPr>
              <w:t>1</w:t>
            </w:r>
            <w:r>
              <w:rPr>
                <w:rFonts w:ascii="Times New Roman" w:hAnsi="Times New Roman"/>
                <w:sz w:val="24"/>
                <w:szCs w:val="24"/>
              </w:rPr>
              <w:t>1</w:t>
            </w:r>
            <w:r w:rsidRPr="00D02DD4">
              <w:rPr>
                <w:rFonts w:ascii="Times New Roman" w:hAnsi="Times New Roman"/>
                <w:sz w:val="24"/>
                <w:szCs w:val="24"/>
              </w:rPr>
              <w:t xml:space="preserve"> --- Cloudy  (detected by cloud mask algorithm)</w:t>
            </w:r>
          </w:p>
          <w:p w14:paraId="625CDB1A" w14:textId="77777777" w:rsidR="00AB00EB" w:rsidRDefault="00C40B08" w:rsidP="00C40B08">
            <w:pPr>
              <w:spacing w:after="0" w:line="240" w:lineRule="auto"/>
              <w:rPr>
                <w:rFonts w:ascii="Times New Roman" w:hAnsi="Times New Roman"/>
                <w:sz w:val="24"/>
                <w:szCs w:val="24"/>
              </w:rPr>
            </w:pPr>
            <w:r>
              <w:rPr>
                <w:rFonts w:ascii="Times New Roman" w:hAnsi="Times New Roman"/>
                <w:sz w:val="24"/>
                <w:szCs w:val="24"/>
              </w:rPr>
              <w:t xml:space="preserve">   101 -- - Cloud Shadow</w:t>
            </w:r>
          </w:p>
          <w:p w14:paraId="1F4E5D46" w14:textId="77777777" w:rsidR="00602F63" w:rsidRDefault="00602F63" w:rsidP="00C40B08">
            <w:pPr>
              <w:spacing w:after="0" w:line="240" w:lineRule="auto"/>
              <w:rPr>
                <w:rFonts w:ascii="Times New Roman" w:hAnsi="Times New Roman"/>
                <w:sz w:val="24"/>
                <w:szCs w:val="24"/>
              </w:rPr>
            </w:pPr>
            <w:r>
              <w:rPr>
                <w:rFonts w:ascii="Times New Roman" w:hAnsi="Times New Roman"/>
                <w:sz w:val="24"/>
                <w:szCs w:val="24"/>
              </w:rPr>
              <w:t xml:space="preserve">   110 --- </w:t>
            </w:r>
            <w:r w:rsidR="005250DC">
              <w:rPr>
                <w:rFonts w:ascii="Times New Roman" w:hAnsi="Times New Roman"/>
                <w:sz w:val="24"/>
                <w:szCs w:val="24"/>
              </w:rPr>
              <w:t xml:space="preserve">Fire </w:t>
            </w:r>
            <w:r>
              <w:rPr>
                <w:rFonts w:ascii="Times New Roman" w:hAnsi="Times New Roman"/>
                <w:sz w:val="24"/>
                <w:szCs w:val="24"/>
              </w:rPr>
              <w:t>hot spot</w:t>
            </w:r>
          </w:p>
          <w:p w14:paraId="1C5CFE54" w14:textId="77777777" w:rsidR="00F12CA6" w:rsidRPr="00D02DD4" w:rsidRDefault="00F12CA6" w:rsidP="00C40B08">
            <w:pPr>
              <w:spacing w:after="0" w:line="240" w:lineRule="auto"/>
              <w:rPr>
                <w:rFonts w:ascii="Times New Roman" w:hAnsi="Times New Roman"/>
                <w:sz w:val="24"/>
                <w:szCs w:val="24"/>
              </w:rPr>
            </w:pPr>
            <w:r>
              <w:rPr>
                <w:rFonts w:ascii="Times New Roman" w:hAnsi="Times New Roman"/>
                <w:sz w:val="24"/>
                <w:szCs w:val="24"/>
              </w:rPr>
              <w:t xml:space="preserve">   111 --- Water Sediments</w:t>
            </w:r>
          </w:p>
        </w:tc>
      </w:tr>
      <w:tr w:rsidR="000E64A0" w:rsidRPr="00D02DD4" w14:paraId="4E70A567" w14:textId="77777777" w:rsidTr="00D02DD4">
        <w:tc>
          <w:tcPr>
            <w:tcW w:w="1548" w:type="dxa"/>
          </w:tcPr>
          <w:p w14:paraId="25A77395" w14:textId="77777777" w:rsidR="000E64A0"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3</w:t>
            </w:r>
            <w:r w:rsidR="000E64A0" w:rsidRPr="00D02DD4">
              <w:rPr>
                <w:rFonts w:ascii="Times New Roman" w:hAnsi="Times New Roman"/>
                <w:sz w:val="24"/>
                <w:szCs w:val="24"/>
              </w:rPr>
              <w:t>-</w:t>
            </w:r>
            <w:r>
              <w:rPr>
                <w:rFonts w:ascii="Times New Roman" w:hAnsi="Times New Roman"/>
                <w:sz w:val="24"/>
                <w:szCs w:val="24"/>
              </w:rPr>
              <w:t>4</w:t>
            </w:r>
          </w:p>
        </w:tc>
        <w:tc>
          <w:tcPr>
            <w:tcW w:w="8028" w:type="dxa"/>
          </w:tcPr>
          <w:p w14:paraId="2409D919" w14:textId="77777777" w:rsidR="000E64A0" w:rsidRPr="00D02DD4" w:rsidRDefault="002E30BE" w:rsidP="00D02DD4">
            <w:pPr>
              <w:spacing w:after="0" w:line="240" w:lineRule="auto"/>
              <w:rPr>
                <w:rFonts w:ascii="Times New Roman" w:hAnsi="Times New Roman"/>
                <w:b/>
                <w:sz w:val="24"/>
                <w:szCs w:val="24"/>
              </w:rPr>
            </w:pPr>
            <w:r>
              <w:rPr>
                <w:rFonts w:ascii="Times New Roman" w:hAnsi="Times New Roman"/>
                <w:b/>
                <w:sz w:val="24"/>
                <w:szCs w:val="24"/>
              </w:rPr>
              <w:t>Land Water Snow/I</w:t>
            </w:r>
            <w:r w:rsidR="000E64A0" w:rsidRPr="00D02DD4">
              <w:rPr>
                <w:rFonts w:ascii="Times New Roman" w:hAnsi="Times New Roman"/>
                <w:b/>
                <w:sz w:val="24"/>
                <w:szCs w:val="24"/>
              </w:rPr>
              <w:t>ce  Mask</w:t>
            </w:r>
          </w:p>
          <w:p w14:paraId="28DA4FE0" w14:textId="77777777"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00 --- </w:t>
            </w:r>
            <w:r>
              <w:rPr>
                <w:rFonts w:ascii="Times New Roman" w:hAnsi="Times New Roman"/>
                <w:sz w:val="24"/>
                <w:szCs w:val="24"/>
              </w:rPr>
              <w:t>Land</w:t>
            </w:r>
          </w:p>
          <w:p w14:paraId="5A371C44" w14:textId="77777777"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01 --- </w:t>
            </w:r>
            <w:r>
              <w:rPr>
                <w:rFonts w:ascii="Times New Roman" w:hAnsi="Times New Roman"/>
                <w:sz w:val="24"/>
                <w:szCs w:val="24"/>
              </w:rPr>
              <w:t>Water</w:t>
            </w:r>
          </w:p>
          <w:p w14:paraId="0F443905" w14:textId="77777777" w:rsidR="003268E8"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w:t>
            </w:r>
            <w:r w:rsidRPr="00D02DD4">
              <w:rPr>
                <w:rFonts w:ascii="Times New Roman" w:hAnsi="Times New Roman"/>
                <w:sz w:val="24"/>
                <w:szCs w:val="24"/>
              </w:rPr>
              <w:t xml:space="preserve">10--- </w:t>
            </w:r>
            <w:r>
              <w:rPr>
                <w:rFonts w:ascii="Times New Roman" w:hAnsi="Times New Roman"/>
                <w:sz w:val="24"/>
                <w:szCs w:val="24"/>
              </w:rPr>
              <w:t xml:space="preserve"> Snow</w:t>
            </w:r>
          </w:p>
          <w:p w14:paraId="474C1FE6" w14:textId="77777777" w:rsidR="000E64A0" w:rsidRPr="00D02DD4" w:rsidRDefault="003268E8" w:rsidP="003268E8">
            <w:pPr>
              <w:spacing w:after="0" w:line="240" w:lineRule="auto"/>
              <w:rPr>
                <w:rFonts w:ascii="Times New Roman" w:hAnsi="Times New Roman"/>
                <w:sz w:val="24"/>
                <w:szCs w:val="24"/>
              </w:rPr>
            </w:pPr>
            <w:r>
              <w:rPr>
                <w:rFonts w:ascii="Times New Roman" w:hAnsi="Times New Roman"/>
                <w:sz w:val="24"/>
                <w:szCs w:val="24"/>
              </w:rPr>
              <w:t xml:space="preserve">   11 ---  Ice</w:t>
            </w:r>
          </w:p>
        </w:tc>
      </w:tr>
      <w:tr w:rsidR="004E4429" w:rsidRPr="00D02DD4" w14:paraId="3B125831" w14:textId="77777777" w:rsidTr="003021D6">
        <w:tc>
          <w:tcPr>
            <w:tcW w:w="1548" w:type="dxa"/>
          </w:tcPr>
          <w:p w14:paraId="52863B01" w14:textId="77777777" w:rsidR="004E4429" w:rsidRPr="00D02DD4" w:rsidRDefault="004E4429" w:rsidP="00703C9E">
            <w:pPr>
              <w:spacing w:after="0" w:line="240" w:lineRule="auto"/>
              <w:jc w:val="center"/>
              <w:rPr>
                <w:rFonts w:ascii="Times New Roman" w:hAnsi="Times New Roman"/>
                <w:sz w:val="24"/>
                <w:szCs w:val="24"/>
              </w:rPr>
            </w:pPr>
            <w:r>
              <w:rPr>
                <w:rFonts w:ascii="Times New Roman" w:hAnsi="Times New Roman"/>
                <w:sz w:val="24"/>
                <w:szCs w:val="24"/>
              </w:rPr>
              <w:t>5-7</w:t>
            </w:r>
          </w:p>
        </w:tc>
        <w:tc>
          <w:tcPr>
            <w:tcW w:w="8028" w:type="dxa"/>
          </w:tcPr>
          <w:p w14:paraId="0292865C" w14:textId="77777777" w:rsidR="004E4429" w:rsidRPr="00D02DD4" w:rsidRDefault="004E4429" w:rsidP="003021D6">
            <w:pPr>
              <w:spacing w:after="0" w:line="240" w:lineRule="auto"/>
              <w:rPr>
                <w:rFonts w:ascii="Times New Roman" w:hAnsi="Times New Roman"/>
                <w:b/>
                <w:sz w:val="24"/>
                <w:szCs w:val="24"/>
              </w:rPr>
            </w:pPr>
            <w:r>
              <w:rPr>
                <w:rFonts w:ascii="Times New Roman" w:hAnsi="Times New Roman"/>
                <w:b/>
                <w:sz w:val="24"/>
                <w:szCs w:val="24"/>
              </w:rPr>
              <w:t>Adjacency Mask</w:t>
            </w:r>
          </w:p>
          <w:p w14:paraId="4A39279A" w14:textId="77777777" w:rsidR="004E4429" w:rsidRPr="00681BAF"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sidRPr="00681BAF">
              <w:rPr>
                <w:rFonts w:ascii="Times New Roman" w:hAnsi="Times New Roman"/>
                <w:sz w:val="24"/>
                <w:szCs w:val="24"/>
              </w:rPr>
              <w:t>000</w:t>
            </w:r>
            <w:r w:rsidR="004E4429">
              <w:rPr>
                <w:rFonts w:ascii="Times New Roman" w:hAnsi="Times New Roman"/>
                <w:sz w:val="24"/>
                <w:szCs w:val="24"/>
              </w:rPr>
              <w:t xml:space="preserve"> </w:t>
            </w:r>
            <w:r w:rsidR="004E4429" w:rsidRPr="00681BAF">
              <w:rPr>
                <w:rFonts w:ascii="Times New Roman" w:hAnsi="Times New Roman"/>
                <w:sz w:val="24"/>
                <w:szCs w:val="24"/>
              </w:rPr>
              <w:t xml:space="preserve">---  </w:t>
            </w:r>
            <w:del w:id="216" w:author="Sarkar, Sudipta  (GSFC-619.0)[SIGMA SPACE CORPORATION]" w:date="2017-06-27T11:45:00Z">
              <w:r w:rsidR="00855EEB" w:rsidDel="004B56CA">
                <w:rPr>
                  <w:rFonts w:ascii="Times New Roman" w:hAnsi="Times New Roman"/>
                  <w:sz w:val="24"/>
                  <w:szCs w:val="24"/>
                </w:rPr>
                <w:delText>Clear</w:delText>
              </w:r>
            </w:del>
            <w:ins w:id="217" w:author="Sarkar, Sudipta  (GSFC-619.0)[SIGMA SPACE CORPORATION]" w:date="2017-06-27T11:45:00Z">
              <w:r w:rsidR="004B56CA">
                <w:rPr>
                  <w:rFonts w:ascii="Times New Roman" w:hAnsi="Times New Roman"/>
                  <w:sz w:val="24"/>
                  <w:szCs w:val="24"/>
                </w:rPr>
                <w:t>Normal condition/Clear</w:t>
              </w:r>
            </w:ins>
          </w:p>
          <w:p w14:paraId="0DB110EC" w14:textId="77777777"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sidRPr="00681BAF">
              <w:rPr>
                <w:rFonts w:ascii="Times New Roman" w:hAnsi="Times New Roman"/>
                <w:sz w:val="24"/>
                <w:szCs w:val="24"/>
              </w:rPr>
              <w:t>001</w:t>
            </w:r>
            <w:r w:rsidR="004E4429">
              <w:rPr>
                <w:rFonts w:ascii="Times New Roman" w:hAnsi="Times New Roman"/>
                <w:sz w:val="24"/>
                <w:szCs w:val="24"/>
              </w:rPr>
              <w:t xml:space="preserve"> </w:t>
            </w:r>
            <w:r w:rsidR="004E4429" w:rsidRPr="00681BAF">
              <w:rPr>
                <w:rFonts w:ascii="Times New Roman" w:hAnsi="Times New Roman"/>
                <w:sz w:val="24"/>
                <w:szCs w:val="24"/>
              </w:rPr>
              <w:t xml:space="preserve">--- </w:t>
            </w:r>
            <w:r w:rsidR="004E4429">
              <w:rPr>
                <w:rFonts w:ascii="Times New Roman" w:hAnsi="Times New Roman"/>
                <w:sz w:val="24"/>
                <w:szCs w:val="24"/>
              </w:rPr>
              <w:t xml:space="preserve"> Adjacent to cloud</w:t>
            </w:r>
          </w:p>
          <w:p w14:paraId="5CE2ED46" w14:textId="77777777"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 xml:space="preserve">010 --- Surrounded  by more than </w:t>
            </w:r>
            <w:ins w:id="218" w:author="Sarkar, Sudipta  (GSFC-619.0)[SIGMA SPACE CORPORATION]" w:date="2017-06-27T11:46:00Z">
              <w:r w:rsidR="004B56CA">
                <w:rPr>
                  <w:rFonts w:ascii="Times New Roman" w:hAnsi="Times New Roman"/>
                  <w:sz w:val="24"/>
                  <w:szCs w:val="24"/>
                </w:rPr>
                <w:t>8</w:t>
              </w:r>
            </w:ins>
            <w:del w:id="219" w:author="Sarkar, Sudipta  (GSFC-619.0)[SIGMA SPACE CORPORATION]" w:date="2017-06-27T11:46:00Z">
              <w:r w:rsidR="002F2F45" w:rsidDel="004B56CA">
                <w:rPr>
                  <w:rFonts w:ascii="Times New Roman" w:hAnsi="Times New Roman"/>
                  <w:sz w:val="24"/>
                  <w:szCs w:val="24"/>
                </w:rPr>
                <w:delText>6</w:delText>
              </w:r>
            </w:del>
            <w:r w:rsidR="004E4429">
              <w:rPr>
                <w:rFonts w:ascii="Times New Roman" w:hAnsi="Times New Roman"/>
                <w:sz w:val="24"/>
                <w:szCs w:val="24"/>
              </w:rPr>
              <w:t xml:space="preserve"> cloudy pixels</w:t>
            </w:r>
          </w:p>
          <w:p w14:paraId="08B57179" w14:textId="77777777"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 xml:space="preserve">011 --- </w:t>
            </w:r>
            <w:r w:rsidR="002E30BE">
              <w:rPr>
                <w:rFonts w:ascii="Times New Roman" w:hAnsi="Times New Roman"/>
                <w:sz w:val="24"/>
                <w:szCs w:val="24"/>
              </w:rPr>
              <w:t>Adjacent to a s</w:t>
            </w:r>
            <w:r w:rsidR="004E4429">
              <w:rPr>
                <w:rFonts w:ascii="Times New Roman" w:hAnsi="Times New Roman"/>
                <w:sz w:val="24"/>
                <w:szCs w:val="24"/>
              </w:rPr>
              <w:t>ingle cloudy pixel</w:t>
            </w:r>
          </w:p>
          <w:p w14:paraId="33CED6AC" w14:textId="77777777" w:rsidR="004E4429"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100 --- Adjacent to snow</w:t>
            </w:r>
          </w:p>
          <w:p w14:paraId="210E424D" w14:textId="77777777" w:rsidR="004E4429" w:rsidRPr="00FE1B1E" w:rsidRDefault="00F95DD6" w:rsidP="002E30BE">
            <w:pPr>
              <w:spacing w:after="0" w:line="240" w:lineRule="auto"/>
              <w:rPr>
                <w:rFonts w:ascii="Times New Roman" w:hAnsi="Times New Roman"/>
                <w:sz w:val="24"/>
                <w:szCs w:val="24"/>
              </w:rPr>
            </w:pPr>
            <w:r>
              <w:rPr>
                <w:rFonts w:ascii="Times New Roman" w:hAnsi="Times New Roman"/>
                <w:sz w:val="24"/>
                <w:szCs w:val="24"/>
              </w:rPr>
              <w:t xml:space="preserve">   </w:t>
            </w:r>
            <w:r w:rsidR="004E4429">
              <w:rPr>
                <w:rFonts w:ascii="Times New Roman" w:hAnsi="Times New Roman"/>
                <w:sz w:val="24"/>
                <w:szCs w:val="24"/>
              </w:rPr>
              <w:t xml:space="preserve">101 --- snow was previously detected </w:t>
            </w:r>
            <w:r w:rsidR="002E30BE">
              <w:rPr>
                <w:rFonts w:ascii="Times New Roman" w:hAnsi="Times New Roman"/>
                <w:sz w:val="24"/>
                <w:szCs w:val="24"/>
              </w:rPr>
              <w:t>for</w:t>
            </w:r>
            <w:r w:rsidR="004E4429">
              <w:rPr>
                <w:rFonts w:ascii="Times New Roman" w:hAnsi="Times New Roman"/>
                <w:sz w:val="24"/>
                <w:szCs w:val="24"/>
              </w:rPr>
              <w:t xml:space="preserve"> this pix</w:t>
            </w:r>
            <w:r w:rsidR="00FE1B1E">
              <w:rPr>
                <w:rFonts w:ascii="Times New Roman" w:hAnsi="Times New Roman"/>
                <w:sz w:val="24"/>
                <w:szCs w:val="24"/>
              </w:rPr>
              <w:t>el</w:t>
            </w:r>
          </w:p>
        </w:tc>
      </w:tr>
      <w:tr w:rsidR="00703C9E" w:rsidRPr="00D02DD4" w14:paraId="67ABF495" w14:textId="77777777" w:rsidTr="003021D6">
        <w:tc>
          <w:tcPr>
            <w:tcW w:w="1548" w:type="dxa"/>
          </w:tcPr>
          <w:p w14:paraId="49CE2FEF" w14:textId="77777777" w:rsidR="00703C9E" w:rsidRPr="00D02DD4" w:rsidRDefault="00703C9E" w:rsidP="003021D6">
            <w:pPr>
              <w:spacing w:after="0" w:line="240" w:lineRule="auto"/>
              <w:jc w:val="center"/>
              <w:rPr>
                <w:rFonts w:ascii="Times New Roman" w:hAnsi="Times New Roman"/>
                <w:sz w:val="24"/>
                <w:szCs w:val="24"/>
              </w:rPr>
            </w:pPr>
            <w:r>
              <w:rPr>
                <w:rFonts w:ascii="Times New Roman" w:hAnsi="Times New Roman"/>
                <w:sz w:val="24"/>
                <w:szCs w:val="24"/>
              </w:rPr>
              <w:t>8</w:t>
            </w:r>
          </w:p>
        </w:tc>
        <w:tc>
          <w:tcPr>
            <w:tcW w:w="8028" w:type="dxa"/>
          </w:tcPr>
          <w:p w14:paraId="0611BF64" w14:textId="77777777" w:rsidR="00703C9E" w:rsidRPr="00D02DD4" w:rsidRDefault="00703C9E" w:rsidP="003021D6">
            <w:pPr>
              <w:spacing w:after="0" w:line="240" w:lineRule="auto"/>
              <w:rPr>
                <w:rFonts w:ascii="Times New Roman" w:hAnsi="Times New Roman"/>
                <w:b/>
                <w:sz w:val="24"/>
                <w:szCs w:val="24"/>
              </w:rPr>
            </w:pPr>
            <w:r w:rsidRPr="00D02DD4">
              <w:rPr>
                <w:rFonts w:ascii="Times New Roman" w:hAnsi="Times New Roman"/>
                <w:b/>
                <w:sz w:val="24"/>
                <w:szCs w:val="24"/>
              </w:rPr>
              <w:t>AO</w:t>
            </w:r>
            <w:r w:rsidR="00C57E99">
              <w:rPr>
                <w:rFonts w:ascii="Times New Roman" w:hAnsi="Times New Roman"/>
                <w:b/>
                <w:sz w:val="24"/>
                <w:szCs w:val="24"/>
              </w:rPr>
              <w:t>D</w:t>
            </w:r>
            <w:r w:rsidRPr="00D02DD4">
              <w:rPr>
                <w:rFonts w:ascii="Times New Roman" w:hAnsi="Times New Roman"/>
                <w:b/>
                <w:sz w:val="24"/>
                <w:szCs w:val="24"/>
              </w:rPr>
              <w:t xml:space="preserve"> level</w:t>
            </w:r>
          </w:p>
          <w:p w14:paraId="71E81174" w14:textId="77777777" w:rsidR="00703C9E"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4D7F95">
              <w:rPr>
                <w:rFonts w:ascii="Times New Roman" w:hAnsi="Times New Roman"/>
                <w:sz w:val="24"/>
                <w:szCs w:val="24"/>
              </w:rPr>
              <w:t>0  --- AO</w:t>
            </w:r>
            <w:r w:rsidR="00C57E99">
              <w:rPr>
                <w:rFonts w:ascii="Times New Roman" w:hAnsi="Times New Roman"/>
                <w:sz w:val="24"/>
                <w:szCs w:val="24"/>
              </w:rPr>
              <w:t>D</w:t>
            </w:r>
            <w:r w:rsidR="004D7F95">
              <w:rPr>
                <w:rFonts w:ascii="Times New Roman" w:hAnsi="Times New Roman"/>
                <w:sz w:val="24"/>
                <w:szCs w:val="24"/>
              </w:rPr>
              <w:t xml:space="preserve"> is low (&lt;=0.6</w:t>
            </w:r>
            <w:r w:rsidR="00703C9E" w:rsidRPr="00D02DD4">
              <w:rPr>
                <w:rFonts w:ascii="Times New Roman" w:hAnsi="Times New Roman"/>
                <w:sz w:val="24"/>
                <w:szCs w:val="24"/>
              </w:rPr>
              <w:t>)</w:t>
            </w:r>
          </w:p>
          <w:p w14:paraId="6EF27CD5" w14:textId="77777777" w:rsidR="00703C9E" w:rsidRPr="00D02DD4" w:rsidRDefault="00F95DD6" w:rsidP="00C57E99">
            <w:pPr>
              <w:spacing w:after="0" w:line="240" w:lineRule="auto"/>
              <w:rPr>
                <w:rFonts w:ascii="Times New Roman" w:hAnsi="Times New Roman"/>
                <w:sz w:val="24"/>
                <w:szCs w:val="24"/>
              </w:rPr>
            </w:pPr>
            <w:r>
              <w:rPr>
                <w:rFonts w:ascii="Times New Roman" w:hAnsi="Times New Roman"/>
                <w:sz w:val="24"/>
                <w:szCs w:val="24"/>
              </w:rPr>
              <w:t xml:space="preserve">   </w:t>
            </w:r>
            <w:r w:rsidR="00703C9E" w:rsidRPr="00D02DD4">
              <w:rPr>
                <w:rFonts w:ascii="Times New Roman" w:hAnsi="Times New Roman"/>
                <w:sz w:val="24"/>
                <w:szCs w:val="24"/>
              </w:rPr>
              <w:t>1  ----  AO</w:t>
            </w:r>
            <w:r w:rsidR="00C57E99">
              <w:rPr>
                <w:rFonts w:ascii="Times New Roman" w:hAnsi="Times New Roman"/>
                <w:sz w:val="24"/>
                <w:szCs w:val="24"/>
              </w:rPr>
              <w:t>D</w:t>
            </w:r>
            <w:r w:rsidR="00703C9E" w:rsidRPr="00D02DD4">
              <w:rPr>
                <w:rFonts w:ascii="Times New Roman" w:hAnsi="Times New Roman"/>
                <w:sz w:val="24"/>
                <w:szCs w:val="24"/>
              </w:rPr>
              <w:t xml:space="preserve"> is high (&gt; 0.</w:t>
            </w:r>
            <w:r w:rsidR="004D7F95">
              <w:rPr>
                <w:rFonts w:ascii="Times New Roman" w:hAnsi="Times New Roman"/>
                <w:sz w:val="24"/>
                <w:szCs w:val="24"/>
              </w:rPr>
              <w:t>6</w:t>
            </w:r>
            <w:r w:rsidR="00703C9E" w:rsidRPr="00D02DD4">
              <w:rPr>
                <w:rFonts w:ascii="Times New Roman" w:hAnsi="Times New Roman"/>
                <w:sz w:val="24"/>
                <w:szCs w:val="24"/>
              </w:rPr>
              <w:t>) or undefined</w:t>
            </w:r>
          </w:p>
        </w:tc>
      </w:tr>
      <w:tr w:rsidR="00681BAF" w:rsidRPr="00D02DD4" w14:paraId="744DF90E" w14:textId="77777777" w:rsidTr="003021D6">
        <w:tc>
          <w:tcPr>
            <w:tcW w:w="1548" w:type="dxa"/>
          </w:tcPr>
          <w:p w14:paraId="4AD2E60C" w14:textId="77777777" w:rsidR="00681BAF" w:rsidRPr="00D02DD4" w:rsidRDefault="00681BAF" w:rsidP="003021D6">
            <w:pPr>
              <w:spacing w:after="0" w:line="240" w:lineRule="auto"/>
              <w:jc w:val="center"/>
              <w:rPr>
                <w:rFonts w:ascii="Times New Roman" w:hAnsi="Times New Roman"/>
                <w:sz w:val="24"/>
                <w:szCs w:val="24"/>
              </w:rPr>
            </w:pPr>
            <w:r>
              <w:rPr>
                <w:rFonts w:ascii="Times New Roman" w:hAnsi="Times New Roman"/>
                <w:sz w:val="24"/>
                <w:szCs w:val="24"/>
              </w:rPr>
              <w:t>9</w:t>
            </w:r>
          </w:p>
        </w:tc>
        <w:tc>
          <w:tcPr>
            <w:tcW w:w="8028" w:type="dxa"/>
          </w:tcPr>
          <w:p w14:paraId="17D0461C" w14:textId="77777777" w:rsidR="00681BAF" w:rsidRPr="00D02DD4" w:rsidRDefault="00681BAF" w:rsidP="003021D6">
            <w:pPr>
              <w:spacing w:after="0" w:line="240" w:lineRule="auto"/>
              <w:rPr>
                <w:rFonts w:ascii="Times New Roman" w:hAnsi="Times New Roman"/>
                <w:b/>
                <w:sz w:val="24"/>
                <w:szCs w:val="24"/>
              </w:rPr>
            </w:pPr>
            <w:r w:rsidRPr="00D02DD4">
              <w:rPr>
                <w:rFonts w:ascii="Times New Roman" w:hAnsi="Times New Roman"/>
                <w:b/>
                <w:sz w:val="24"/>
                <w:szCs w:val="24"/>
              </w:rPr>
              <w:t>Algorithm Initialize Status</w:t>
            </w:r>
          </w:p>
          <w:p w14:paraId="2C1E5B4B" w14:textId="77777777" w:rsidR="00681BAF"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commentRangeStart w:id="220"/>
            <w:r w:rsidR="00681BAF" w:rsidRPr="00D02DD4">
              <w:rPr>
                <w:rFonts w:ascii="Times New Roman" w:hAnsi="Times New Roman"/>
                <w:sz w:val="24"/>
                <w:szCs w:val="24"/>
              </w:rPr>
              <w:t>0  ---  Algorithm is initialized</w:t>
            </w:r>
          </w:p>
          <w:p w14:paraId="23A10BCA" w14:textId="77777777" w:rsidR="00681BAF" w:rsidRPr="00D02DD4" w:rsidRDefault="00F95DD6" w:rsidP="00855EEB">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D02DD4">
              <w:rPr>
                <w:rFonts w:ascii="Times New Roman" w:hAnsi="Times New Roman"/>
                <w:sz w:val="24"/>
                <w:szCs w:val="24"/>
              </w:rPr>
              <w:t xml:space="preserve">1  --- Algorithm is not initialized </w:t>
            </w:r>
            <w:commentRangeEnd w:id="220"/>
            <w:r w:rsidR="004B56CA">
              <w:rPr>
                <w:rStyle w:val="CommentReference"/>
                <w:rFonts w:ascii="Times New Roman" w:eastAsia="Times New Roman" w:hAnsi="Times New Roman"/>
                <w:lang w:eastAsia="en-US"/>
              </w:rPr>
              <w:commentReference w:id="220"/>
            </w:r>
          </w:p>
        </w:tc>
      </w:tr>
      <w:tr w:rsidR="00FE1B1E" w:rsidRPr="00D02DD4" w14:paraId="1A5B347A" w14:textId="77777777" w:rsidTr="003021D6">
        <w:tc>
          <w:tcPr>
            <w:tcW w:w="1548" w:type="dxa"/>
          </w:tcPr>
          <w:p w14:paraId="6E588286" w14:textId="77777777" w:rsidR="00FE1B1E" w:rsidRDefault="00FE1B1E" w:rsidP="0015448D">
            <w:pPr>
              <w:spacing w:after="0" w:line="240" w:lineRule="auto"/>
              <w:jc w:val="center"/>
              <w:rPr>
                <w:rFonts w:ascii="Times New Roman" w:hAnsi="Times New Roman"/>
                <w:sz w:val="24"/>
                <w:szCs w:val="24"/>
              </w:rPr>
            </w:pPr>
            <w:r>
              <w:rPr>
                <w:rFonts w:ascii="Times New Roman" w:hAnsi="Times New Roman"/>
                <w:sz w:val="24"/>
                <w:szCs w:val="24"/>
              </w:rPr>
              <w:t>10</w:t>
            </w:r>
          </w:p>
        </w:tc>
        <w:tc>
          <w:tcPr>
            <w:tcW w:w="8028" w:type="dxa"/>
          </w:tcPr>
          <w:p w14:paraId="54943302" w14:textId="77777777" w:rsidR="00FE1B1E" w:rsidRPr="00FE1B1E" w:rsidRDefault="00FE1B1E" w:rsidP="00FE1B1E">
            <w:pPr>
              <w:pStyle w:val="HTMLPreformatted"/>
              <w:rPr>
                <w:rFonts w:ascii="Times New Roman" w:eastAsia="SimSun" w:hAnsi="Times New Roman" w:cs="Times New Roman"/>
                <w:b/>
                <w:sz w:val="24"/>
                <w:szCs w:val="24"/>
              </w:rPr>
            </w:pPr>
            <w:r w:rsidRPr="00FE1B1E">
              <w:rPr>
                <w:rFonts w:ascii="Times New Roman" w:eastAsia="SimSun" w:hAnsi="Times New Roman" w:cs="Times New Roman"/>
                <w:b/>
                <w:sz w:val="24"/>
                <w:szCs w:val="24"/>
              </w:rPr>
              <w:t xml:space="preserve">BRF retrieved over snow </w:t>
            </w:r>
            <w:r w:rsidR="00AF1FC3">
              <w:rPr>
                <w:rFonts w:ascii="Times New Roman" w:eastAsia="SimSun" w:hAnsi="Times New Roman" w:cs="Times New Roman"/>
                <w:b/>
                <w:sz w:val="24"/>
                <w:szCs w:val="24"/>
              </w:rPr>
              <w:t>assuming</w:t>
            </w:r>
            <w:r w:rsidRPr="00FE1B1E">
              <w:rPr>
                <w:rFonts w:ascii="Times New Roman" w:eastAsia="SimSun" w:hAnsi="Times New Roman" w:cs="Times New Roman"/>
                <w:b/>
                <w:sz w:val="24"/>
                <w:szCs w:val="24"/>
              </w:rPr>
              <w:t xml:space="preserve"> AO</w:t>
            </w:r>
            <w:r w:rsidR="00C57E99">
              <w:rPr>
                <w:rFonts w:ascii="Times New Roman" w:eastAsia="SimSun" w:hAnsi="Times New Roman" w:cs="Times New Roman"/>
                <w:b/>
                <w:sz w:val="24"/>
                <w:szCs w:val="24"/>
              </w:rPr>
              <w:t>D</w:t>
            </w:r>
            <w:r w:rsidRPr="00FE1B1E">
              <w:rPr>
                <w:rFonts w:ascii="Times New Roman" w:eastAsia="SimSun" w:hAnsi="Times New Roman" w:cs="Times New Roman"/>
                <w:b/>
                <w:sz w:val="24"/>
                <w:szCs w:val="24"/>
              </w:rPr>
              <w:t xml:space="preserve"> = 0.05</w:t>
            </w:r>
          </w:p>
          <w:p w14:paraId="5475B5F5" w14:textId="77777777"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0 --- no</w:t>
            </w:r>
          </w:p>
          <w:p w14:paraId="42D256DD" w14:textId="77777777"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1 --- yes</w:t>
            </w:r>
          </w:p>
        </w:tc>
      </w:tr>
      <w:tr w:rsidR="0015448D" w:rsidRPr="00D02DD4" w14:paraId="7082D0C3" w14:textId="77777777" w:rsidTr="003021D6">
        <w:tc>
          <w:tcPr>
            <w:tcW w:w="1548" w:type="dxa"/>
          </w:tcPr>
          <w:p w14:paraId="37F8FE25" w14:textId="77777777" w:rsidR="0015448D" w:rsidRPr="00D02DD4" w:rsidRDefault="00FE1B1E" w:rsidP="00FE1B1E">
            <w:pPr>
              <w:spacing w:after="0" w:line="240" w:lineRule="auto"/>
              <w:jc w:val="center"/>
              <w:rPr>
                <w:rFonts w:ascii="Times New Roman" w:hAnsi="Times New Roman"/>
                <w:sz w:val="24"/>
                <w:szCs w:val="24"/>
              </w:rPr>
            </w:pPr>
            <w:r>
              <w:rPr>
                <w:rFonts w:ascii="Times New Roman" w:hAnsi="Times New Roman"/>
                <w:sz w:val="24"/>
                <w:szCs w:val="24"/>
              </w:rPr>
              <w:t>1</w:t>
            </w:r>
            <w:r w:rsidR="0015448D">
              <w:rPr>
                <w:rFonts w:ascii="Times New Roman" w:hAnsi="Times New Roman"/>
                <w:sz w:val="24"/>
                <w:szCs w:val="24"/>
              </w:rPr>
              <w:t>1</w:t>
            </w:r>
          </w:p>
        </w:tc>
        <w:tc>
          <w:tcPr>
            <w:tcW w:w="8028" w:type="dxa"/>
          </w:tcPr>
          <w:p w14:paraId="663A9267" w14:textId="5FF8A058" w:rsidR="00FE1B1E" w:rsidRPr="00FE1B1E" w:rsidRDefault="00FE1B1E" w:rsidP="00FE1B1E">
            <w:pPr>
              <w:pStyle w:val="HTMLPreformatted"/>
              <w:rPr>
                <w:rFonts w:ascii="Times New Roman" w:eastAsia="SimSun" w:hAnsi="Times New Roman" w:cs="Times New Roman"/>
                <w:b/>
                <w:sz w:val="24"/>
                <w:szCs w:val="24"/>
              </w:rPr>
            </w:pPr>
            <w:r w:rsidRPr="00FE1B1E">
              <w:rPr>
                <w:rFonts w:ascii="Times New Roman" w:eastAsia="SimSun" w:hAnsi="Times New Roman" w:cs="Times New Roman"/>
                <w:b/>
                <w:sz w:val="24"/>
                <w:szCs w:val="24"/>
              </w:rPr>
              <w:t xml:space="preserve">Altitude &gt;3.5km, BRF is retrieved </w:t>
            </w:r>
            <w:r w:rsidR="008D522E">
              <w:rPr>
                <w:rFonts w:ascii="Times New Roman" w:eastAsia="SimSun" w:hAnsi="Times New Roman" w:cs="Times New Roman"/>
                <w:b/>
                <w:sz w:val="24"/>
                <w:szCs w:val="24"/>
              </w:rPr>
              <w:t>using</w:t>
            </w:r>
            <w:r w:rsidRPr="00FE1B1E">
              <w:rPr>
                <w:rFonts w:ascii="Times New Roman" w:eastAsia="SimSun" w:hAnsi="Times New Roman" w:cs="Times New Roman"/>
                <w:b/>
                <w:sz w:val="24"/>
                <w:szCs w:val="24"/>
              </w:rPr>
              <w:t xml:space="preserve"> </w:t>
            </w:r>
            <w:r w:rsidR="00BD26FE">
              <w:rPr>
                <w:rFonts w:ascii="Times New Roman" w:eastAsia="SimSun" w:hAnsi="Times New Roman" w:cs="Times New Roman"/>
                <w:b/>
                <w:sz w:val="24"/>
                <w:szCs w:val="24"/>
              </w:rPr>
              <w:t xml:space="preserve">climatology </w:t>
            </w:r>
            <w:r w:rsidRPr="00FE1B1E">
              <w:rPr>
                <w:rFonts w:ascii="Times New Roman" w:eastAsia="SimSun" w:hAnsi="Times New Roman" w:cs="Times New Roman"/>
                <w:b/>
                <w:sz w:val="24"/>
                <w:szCs w:val="24"/>
              </w:rPr>
              <w:t>AO</w:t>
            </w:r>
            <w:r w:rsidR="00C57E99">
              <w:rPr>
                <w:rFonts w:ascii="Times New Roman" w:eastAsia="SimSun" w:hAnsi="Times New Roman" w:cs="Times New Roman"/>
                <w:b/>
                <w:sz w:val="24"/>
                <w:szCs w:val="24"/>
              </w:rPr>
              <w:t>D</w:t>
            </w:r>
            <w:r w:rsidRPr="00FE1B1E">
              <w:rPr>
                <w:rFonts w:ascii="Times New Roman" w:eastAsia="SimSun" w:hAnsi="Times New Roman" w:cs="Times New Roman"/>
                <w:b/>
                <w:sz w:val="24"/>
                <w:szCs w:val="24"/>
              </w:rPr>
              <w:t xml:space="preserve"> =0.0</w:t>
            </w:r>
            <w:ins w:id="221" w:author="ywang1" w:date="2017-11-02T10:40:00Z">
              <w:r w:rsidR="00EC542D">
                <w:rPr>
                  <w:rFonts w:ascii="Times New Roman" w:eastAsia="SimSun" w:hAnsi="Times New Roman" w:cs="Times New Roman"/>
                  <w:b/>
                  <w:sz w:val="24"/>
                  <w:szCs w:val="24"/>
                </w:rPr>
                <w:t>2</w:t>
              </w:r>
            </w:ins>
            <w:del w:id="222" w:author="ywang1" w:date="2017-11-02T10:40:00Z">
              <w:r w:rsidRPr="00FE1B1E" w:rsidDel="00EC542D">
                <w:rPr>
                  <w:rFonts w:ascii="Times New Roman" w:eastAsia="SimSun" w:hAnsi="Times New Roman" w:cs="Times New Roman"/>
                  <w:b/>
                  <w:sz w:val="24"/>
                  <w:szCs w:val="24"/>
                </w:rPr>
                <w:delText>1</w:delText>
              </w:r>
            </w:del>
          </w:p>
          <w:p w14:paraId="700F65C3" w14:textId="77777777" w:rsidR="00FE1B1E"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0 --- no</w:t>
            </w:r>
          </w:p>
          <w:p w14:paraId="19BFDCB5" w14:textId="77777777" w:rsidR="0015448D" w:rsidRPr="00FE1B1E" w:rsidRDefault="00FE1B1E" w:rsidP="00FE1B1E">
            <w:pPr>
              <w:pStyle w:val="HTMLPreformatted"/>
              <w:rPr>
                <w:rFonts w:ascii="Times New Roman" w:eastAsia="SimSun" w:hAnsi="Times New Roman" w:cs="Times New Roman"/>
                <w:sz w:val="24"/>
                <w:szCs w:val="24"/>
              </w:rPr>
            </w:pPr>
            <w:r w:rsidRPr="00FE1B1E">
              <w:rPr>
                <w:rFonts w:ascii="Times New Roman" w:eastAsia="SimSun" w:hAnsi="Times New Roman" w:cs="Times New Roman"/>
                <w:sz w:val="24"/>
                <w:szCs w:val="24"/>
              </w:rPr>
              <w:t xml:space="preserve">   1 --- yes</w:t>
            </w:r>
          </w:p>
        </w:tc>
      </w:tr>
      <w:tr w:rsidR="000E64A0" w:rsidRPr="00D02DD4" w14:paraId="262AFC1F" w14:textId="77777777" w:rsidTr="00D02DD4">
        <w:tc>
          <w:tcPr>
            <w:tcW w:w="1548" w:type="dxa"/>
          </w:tcPr>
          <w:p w14:paraId="658FADD7" w14:textId="77777777" w:rsidR="000E64A0" w:rsidRPr="00D02DD4" w:rsidRDefault="00681BAF" w:rsidP="0015448D">
            <w:pPr>
              <w:spacing w:after="0" w:line="240" w:lineRule="auto"/>
              <w:jc w:val="center"/>
              <w:rPr>
                <w:rFonts w:ascii="Times New Roman" w:hAnsi="Times New Roman"/>
                <w:sz w:val="24"/>
                <w:szCs w:val="24"/>
              </w:rPr>
            </w:pPr>
            <w:r>
              <w:rPr>
                <w:rFonts w:ascii="Times New Roman" w:hAnsi="Times New Roman"/>
                <w:sz w:val="24"/>
                <w:szCs w:val="24"/>
              </w:rPr>
              <w:t>1</w:t>
            </w:r>
            <w:r w:rsidR="0015448D">
              <w:rPr>
                <w:rFonts w:ascii="Times New Roman" w:hAnsi="Times New Roman"/>
                <w:sz w:val="24"/>
                <w:szCs w:val="24"/>
              </w:rPr>
              <w:t>2</w:t>
            </w:r>
            <w:r>
              <w:rPr>
                <w:rFonts w:ascii="Times New Roman" w:hAnsi="Times New Roman"/>
                <w:sz w:val="24"/>
                <w:szCs w:val="24"/>
              </w:rPr>
              <w:t>-1</w:t>
            </w:r>
            <w:r w:rsidR="0015448D">
              <w:rPr>
                <w:rFonts w:ascii="Times New Roman" w:hAnsi="Times New Roman"/>
                <w:sz w:val="24"/>
                <w:szCs w:val="24"/>
              </w:rPr>
              <w:t>5</w:t>
            </w:r>
          </w:p>
        </w:tc>
        <w:tc>
          <w:tcPr>
            <w:tcW w:w="8028" w:type="dxa"/>
          </w:tcPr>
          <w:p w14:paraId="540D0B9D" w14:textId="77777777" w:rsidR="000E64A0" w:rsidRPr="00D02DD4" w:rsidRDefault="000E64A0" w:rsidP="00D02DD4">
            <w:pPr>
              <w:spacing w:after="0" w:line="240" w:lineRule="auto"/>
              <w:rPr>
                <w:rFonts w:ascii="Times New Roman" w:hAnsi="Times New Roman"/>
                <w:b/>
                <w:sz w:val="24"/>
                <w:szCs w:val="24"/>
              </w:rPr>
            </w:pPr>
            <w:r w:rsidRPr="00D02DD4">
              <w:rPr>
                <w:rFonts w:ascii="Times New Roman" w:hAnsi="Times New Roman"/>
                <w:b/>
                <w:sz w:val="24"/>
                <w:szCs w:val="24"/>
              </w:rPr>
              <w:t>Surface Change Mask</w:t>
            </w:r>
          </w:p>
          <w:p w14:paraId="13835F34" w14:textId="77777777"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0000 ---  no change</w:t>
            </w:r>
          </w:p>
          <w:p w14:paraId="31E80736" w14:textId="77777777"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 xml:space="preserve">0001 --- Regular change Green up </w:t>
            </w:r>
          </w:p>
          <w:p w14:paraId="2D697ABC" w14:textId="77777777"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0010 --   Big  change green up</w:t>
            </w:r>
          </w:p>
          <w:p w14:paraId="42964927" w14:textId="77777777"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0011 ---  Regular change Senescence</w:t>
            </w:r>
          </w:p>
          <w:p w14:paraId="1A812241" w14:textId="77777777" w:rsidR="000E64A0" w:rsidRPr="00D02DD4" w:rsidRDefault="00F95DD6"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0100 --- Big change senescence</w:t>
            </w:r>
          </w:p>
          <w:p w14:paraId="670BDD38" w14:textId="77777777" w:rsidR="000E64A0" w:rsidRPr="00D02DD4" w:rsidRDefault="00F95DD6" w:rsidP="00DC2D59">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 xml:space="preserve">0101 </w:t>
            </w:r>
            <w:r w:rsidR="00DC2D59">
              <w:rPr>
                <w:rFonts w:ascii="Times New Roman" w:hAnsi="Times New Roman"/>
                <w:sz w:val="24"/>
                <w:szCs w:val="24"/>
              </w:rPr>
              <w:t>--- Flooding</w:t>
            </w:r>
          </w:p>
          <w:p w14:paraId="4D32A3BB" w14:textId="77777777" w:rsidR="000E64A0" w:rsidRPr="00D02DD4" w:rsidRDefault="000E64A0" w:rsidP="00D02DD4">
            <w:pPr>
              <w:spacing w:after="0" w:line="240" w:lineRule="auto"/>
              <w:ind w:left="1692" w:hanging="1692"/>
              <w:rPr>
                <w:rFonts w:ascii="Times New Roman" w:hAnsi="Times New Roman"/>
                <w:sz w:val="24"/>
                <w:szCs w:val="24"/>
              </w:rPr>
            </w:pPr>
            <w:r w:rsidRPr="00D02DD4">
              <w:rPr>
                <w:rFonts w:ascii="Times New Roman" w:hAnsi="Times New Roman"/>
                <w:b/>
                <w:sz w:val="24"/>
                <w:szCs w:val="24"/>
              </w:rPr>
              <w:t>Regular Change</w:t>
            </w:r>
            <w:r w:rsidRPr="00D02DD4">
              <w:rPr>
                <w:rFonts w:ascii="Times New Roman" w:hAnsi="Times New Roman"/>
                <w:sz w:val="24"/>
                <w:szCs w:val="24"/>
              </w:rPr>
              <w:t>: Relative change in Red and NIR nadir-normalized BRF is more than 5% but less than 15%</w:t>
            </w:r>
          </w:p>
          <w:p w14:paraId="2AC01679" w14:textId="77777777" w:rsidR="000E64A0" w:rsidRPr="00D02DD4" w:rsidRDefault="000E64A0" w:rsidP="00D02DD4">
            <w:pPr>
              <w:spacing w:after="0" w:line="240" w:lineRule="auto"/>
              <w:ind w:left="1692" w:hanging="1692"/>
              <w:rPr>
                <w:rFonts w:ascii="Times New Roman" w:hAnsi="Times New Roman"/>
                <w:sz w:val="24"/>
                <w:szCs w:val="24"/>
              </w:rPr>
            </w:pPr>
            <w:r w:rsidRPr="00D02DD4">
              <w:rPr>
                <w:rFonts w:ascii="Times New Roman" w:hAnsi="Times New Roman"/>
                <w:b/>
                <w:sz w:val="24"/>
                <w:szCs w:val="24"/>
              </w:rPr>
              <w:t>Big  Change   :</w:t>
            </w:r>
            <w:r w:rsidRPr="00D02DD4">
              <w:rPr>
                <w:rFonts w:ascii="Times New Roman" w:hAnsi="Times New Roman"/>
                <w:sz w:val="24"/>
                <w:szCs w:val="24"/>
              </w:rPr>
              <w:t xml:space="preserve">      Relative change in Red and NIR nadir-normalized BRF is more than 15% </w:t>
            </w:r>
            <w:r w:rsidRPr="00D02DD4">
              <w:rPr>
                <w:rFonts w:ascii="Times New Roman" w:hAnsi="Times New Roman"/>
                <w:color w:val="1F497D"/>
                <w:sz w:val="24"/>
                <w:szCs w:val="24"/>
              </w:rPr>
              <w:t xml:space="preserve"> </w:t>
            </w:r>
          </w:p>
        </w:tc>
      </w:tr>
    </w:tbl>
    <w:p w14:paraId="5A16F4C5" w14:textId="77777777" w:rsidR="009A0819" w:rsidRDefault="009A0819">
      <w:pPr>
        <w:rPr>
          <w:rFonts w:ascii="Times New Roman" w:hAnsi="Times New Roman"/>
          <w:b/>
          <w:i/>
          <w:sz w:val="24"/>
          <w:szCs w:val="24"/>
        </w:rPr>
      </w:pPr>
    </w:p>
    <w:p w14:paraId="3DB91CA8" w14:textId="5C269E1F" w:rsidR="000E64A0" w:rsidRPr="008D522E" w:rsidRDefault="008D522E">
      <w:pPr>
        <w:rPr>
          <w:rFonts w:ascii="Times New Roman" w:hAnsi="Times New Roman"/>
          <w:b/>
          <w:i/>
          <w:sz w:val="24"/>
          <w:szCs w:val="24"/>
        </w:rPr>
      </w:pPr>
      <w:r w:rsidRPr="008D522E">
        <w:rPr>
          <w:rFonts w:ascii="Times New Roman" w:hAnsi="Times New Roman"/>
          <w:b/>
          <w:i/>
          <w:sz w:val="24"/>
          <w:szCs w:val="24"/>
        </w:rPr>
        <w:lastRenderedPageBreak/>
        <w:t>4.</w:t>
      </w:r>
      <w:r w:rsidR="00933D89" w:rsidRPr="008D522E">
        <w:rPr>
          <w:rFonts w:ascii="Times New Roman" w:hAnsi="Times New Roman"/>
          <w:b/>
          <w:i/>
          <w:sz w:val="24"/>
          <w:szCs w:val="24"/>
        </w:rPr>
        <w:t>3</w:t>
      </w:r>
      <w:r w:rsidR="000E64A0" w:rsidRPr="008D522E">
        <w:rPr>
          <w:rFonts w:ascii="Times New Roman" w:hAnsi="Times New Roman"/>
          <w:b/>
          <w:i/>
          <w:sz w:val="24"/>
          <w:szCs w:val="24"/>
        </w:rPr>
        <w:t xml:space="preserve"> Aerosol Optical </w:t>
      </w:r>
      <w:r>
        <w:rPr>
          <w:rFonts w:ascii="Times New Roman" w:hAnsi="Times New Roman"/>
          <w:b/>
          <w:i/>
          <w:sz w:val="24"/>
          <w:szCs w:val="24"/>
        </w:rPr>
        <w:t>Depth</w:t>
      </w:r>
      <w:r w:rsidR="000E64A0" w:rsidRPr="008D522E">
        <w:rPr>
          <w:rFonts w:ascii="Times New Roman" w:hAnsi="Times New Roman"/>
          <w:b/>
          <w:i/>
          <w:sz w:val="24"/>
          <w:szCs w:val="24"/>
        </w:rPr>
        <w:t xml:space="preserve"> (</w:t>
      </w:r>
      <w:proofErr w:type="gramStart"/>
      <w:ins w:id="223" w:author="ywang1" w:date="2017-06-28T15:15:00Z">
        <w:r w:rsidR="003B1CF9">
          <w:rPr>
            <w:rFonts w:ascii="Times New Roman" w:hAnsi="Times New Roman"/>
            <w:b/>
            <w:i/>
            <w:sz w:val="24"/>
            <w:szCs w:val="24"/>
          </w:rPr>
          <w:t>MAIAC[</w:t>
        </w:r>
        <w:proofErr w:type="gramEnd"/>
        <w:r w:rsidR="003B1CF9">
          <w:rPr>
            <w:rFonts w:ascii="Times New Roman" w:hAnsi="Times New Roman"/>
            <w:b/>
            <w:i/>
            <w:sz w:val="24"/>
            <w:szCs w:val="24"/>
          </w:rPr>
          <w:t>TA]AOT</w:t>
        </w:r>
      </w:ins>
      <w:del w:id="224" w:author="ywang1" w:date="2017-06-28T15:15:00Z">
        <w:r w:rsidRPr="008D522E" w:rsidDel="003B1CF9">
          <w:rPr>
            <w:rFonts w:ascii="Times New Roman" w:hAnsi="Times New Roman"/>
            <w:b/>
            <w:i/>
            <w:sz w:val="24"/>
            <w:szCs w:val="24"/>
          </w:rPr>
          <w:delText>MCD19A2</w:delText>
        </w:r>
      </w:del>
      <w:r w:rsidR="000E64A0" w:rsidRPr="008D522E">
        <w:rPr>
          <w:rFonts w:ascii="Times New Roman" w:hAnsi="Times New Roman"/>
          <w:b/>
          <w:i/>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1"/>
        <w:gridCol w:w="1550"/>
        <w:gridCol w:w="2220"/>
        <w:gridCol w:w="3565"/>
      </w:tblGrid>
      <w:tr w:rsidR="000E64A0" w:rsidRPr="00D02DD4" w14:paraId="692BCBE7" w14:textId="77777777" w:rsidTr="00F95DD6">
        <w:trPr>
          <w:jc w:val="right"/>
        </w:trPr>
        <w:tc>
          <w:tcPr>
            <w:tcW w:w="2243" w:type="dxa"/>
          </w:tcPr>
          <w:p w14:paraId="018D32E0"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90" w:type="dxa"/>
          </w:tcPr>
          <w:p w14:paraId="20E566B0"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2240" w:type="dxa"/>
          </w:tcPr>
          <w:p w14:paraId="1BA120F8"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603" w:type="dxa"/>
          </w:tcPr>
          <w:p w14:paraId="0F7A7D76"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14:paraId="4F64A32B" w14:textId="77777777" w:rsidTr="00F95DD6">
        <w:trPr>
          <w:jc w:val="right"/>
        </w:trPr>
        <w:tc>
          <w:tcPr>
            <w:tcW w:w="2243" w:type="dxa"/>
          </w:tcPr>
          <w:p w14:paraId="503A4FAC" w14:textId="77777777" w:rsidR="000E64A0" w:rsidRPr="00D02DD4"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Optical_Depth_047</w:t>
            </w:r>
          </w:p>
        </w:tc>
        <w:tc>
          <w:tcPr>
            <w:tcW w:w="1490" w:type="dxa"/>
          </w:tcPr>
          <w:p w14:paraId="680F471C"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14:paraId="2D27DDE8"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14:paraId="6D78D3DC"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Blue band aerosol optical depth</w:t>
            </w:r>
          </w:p>
        </w:tc>
      </w:tr>
      <w:tr w:rsidR="00450201" w:rsidRPr="00D02DD4" w14:paraId="5651B9F2" w14:textId="77777777" w:rsidTr="00A66CED">
        <w:trPr>
          <w:jc w:val="right"/>
        </w:trPr>
        <w:tc>
          <w:tcPr>
            <w:tcW w:w="2243" w:type="dxa"/>
          </w:tcPr>
          <w:p w14:paraId="62D49963"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Optical_Depth_055</w:t>
            </w:r>
          </w:p>
        </w:tc>
        <w:tc>
          <w:tcPr>
            <w:tcW w:w="1490" w:type="dxa"/>
          </w:tcPr>
          <w:p w14:paraId="110D52F8"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14:paraId="4734AC11"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14:paraId="4AB9D5F3"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Green</w:t>
            </w:r>
            <w:r w:rsidRPr="00D02DD4">
              <w:rPr>
                <w:rFonts w:ascii="Times New Roman" w:hAnsi="Times New Roman"/>
                <w:sz w:val="24"/>
                <w:szCs w:val="24"/>
              </w:rPr>
              <w:t xml:space="preserve"> band aerosol optical depth</w:t>
            </w:r>
          </w:p>
        </w:tc>
      </w:tr>
      <w:tr w:rsidR="00450201" w:rsidRPr="00D02DD4" w14:paraId="4913331D" w14:textId="77777777" w:rsidTr="00A66CED">
        <w:trPr>
          <w:jc w:val="right"/>
        </w:trPr>
        <w:tc>
          <w:tcPr>
            <w:tcW w:w="2243" w:type="dxa"/>
          </w:tcPr>
          <w:p w14:paraId="18575D9F" w14:textId="77777777" w:rsidR="00450201"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AO</w:t>
            </w:r>
            <w:ins w:id="225" w:author="Sarkar, Sudipta  (GSFC-619.0)[SIGMA SPACE CORPORATION]" w:date="2017-06-27T11:54:00Z">
              <w:r w:rsidR="00DF23C3">
                <w:rPr>
                  <w:rFonts w:ascii="Times New Roman" w:hAnsi="Times New Roman"/>
                  <w:sz w:val="24"/>
                  <w:szCs w:val="24"/>
                </w:rPr>
                <w:t>T</w:t>
              </w:r>
            </w:ins>
            <w:del w:id="226" w:author="Sarkar, Sudipta  (GSFC-619.0)[SIGMA SPACE CORPORATION]" w:date="2017-06-27T11:54:00Z">
              <w:r w:rsidR="00C57E99" w:rsidDel="00DF23C3">
                <w:rPr>
                  <w:rFonts w:ascii="Times New Roman" w:hAnsi="Times New Roman"/>
                  <w:sz w:val="24"/>
                  <w:szCs w:val="24"/>
                </w:rPr>
                <w:delText>D</w:delText>
              </w:r>
            </w:del>
            <w:r>
              <w:rPr>
                <w:rFonts w:ascii="Times New Roman" w:hAnsi="Times New Roman"/>
                <w:sz w:val="24"/>
                <w:szCs w:val="24"/>
              </w:rPr>
              <w:t>_Uncertainty</w:t>
            </w:r>
            <w:proofErr w:type="spellEnd"/>
          </w:p>
          <w:p w14:paraId="6AAF5508" w14:textId="77777777" w:rsidR="00BD26FE" w:rsidRPr="00D02DD4" w:rsidRDefault="00BD26FE" w:rsidP="00A66CED">
            <w:pPr>
              <w:spacing w:after="0" w:line="240" w:lineRule="auto"/>
              <w:jc w:val="center"/>
              <w:rPr>
                <w:rFonts w:ascii="Times New Roman" w:hAnsi="Times New Roman"/>
                <w:sz w:val="24"/>
                <w:szCs w:val="24"/>
              </w:rPr>
            </w:pPr>
          </w:p>
        </w:tc>
        <w:tc>
          <w:tcPr>
            <w:tcW w:w="1490" w:type="dxa"/>
          </w:tcPr>
          <w:p w14:paraId="635DFD8E"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14:paraId="27D50EC6"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14:paraId="33A481C5" w14:textId="77777777" w:rsidR="00450201" w:rsidRPr="00D02DD4" w:rsidRDefault="008D522E" w:rsidP="00C57E99">
            <w:pPr>
              <w:spacing w:after="0" w:line="240" w:lineRule="auto"/>
              <w:jc w:val="center"/>
              <w:rPr>
                <w:rFonts w:ascii="Times New Roman" w:hAnsi="Times New Roman"/>
                <w:sz w:val="24"/>
                <w:szCs w:val="24"/>
              </w:rPr>
            </w:pPr>
            <w:r>
              <w:rPr>
                <w:rFonts w:ascii="Times New Roman" w:hAnsi="Times New Roman"/>
                <w:sz w:val="24"/>
                <w:szCs w:val="24"/>
              </w:rPr>
              <w:t>AO</w:t>
            </w:r>
            <w:r w:rsidR="00C57E99">
              <w:rPr>
                <w:rFonts w:ascii="Times New Roman" w:hAnsi="Times New Roman"/>
                <w:sz w:val="24"/>
                <w:szCs w:val="24"/>
              </w:rPr>
              <w:t>D</w:t>
            </w:r>
            <w:r>
              <w:rPr>
                <w:rFonts w:ascii="Times New Roman" w:hAnsi="Times New Roman"/>
                <w:sz w:val="24"/>
                <w:szCs w:val="24"/>
              </w:rPr>
              <w:t xml:space="preserve"> uncertainty</w:t>
            </w:r>
          </w:p>
        </w:tc>
      </w:tr>
      <w:tr w:rsidR="00450201" w:rsidRPr="00D02DD4" w14:paraId="0B681514" w14:textId="77777777" w:rsidTr="00F95DD6">
        <w:trPr>
          <w:jc w:val="right"/>
        </w:trPr>
        <w:tc>
          <w:tcPr>
            <w:tcW w:w="2243" w:type="dxa"/>
          </w:tcPr>
          <w:p w14:paraId="009CC37E" w14:textId="77777777" w:rsidR="00450201" w:rsidRDefault="00450201" w:rsidP="00F95DD6">
            <w:pPr>
              <w:spacing w:after="0" w:line="240" w:lineRule="auto"/>
              <w:jc w:val="center"/>
              <w:rPr>
                <w:rFonts w:ascii="Times New Roman" w:hAnsi="Times New Roman"/>
                <w:sz w:val="24"/>
                <w:szCs w:val="24"/>
              </w:rPr>
            </w:pPr>
            <w:proofErr w:type="spellStart"/>
            <w:r>
              <w:rPr>
                <w:rFonts w:ascii="Times New Roman" w:hAnsi="Times New Roman"/>
                <w:sz w:val="24"/>
                <w:szCs w:val="24"/>
              </w:rPr>
              <w:t>FineModeFraction</w:t>
            </w:r>
            <w:proofErr w:type="spellEnd"/>
          </w:p>
        </w:tc>
        <w:tc>
          <w:tcPr>
            <w:tcW w:w="1490" w:type="dxa"/>
          </w:tcPr>
          <w:p w14:paraId="19047817" w14:textId="77777777" w:rsidR="00450201" w:rsidRPr="00D02DD4"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5B7FD07D" w14:textId="77777777" w:rsidR="00450201"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14:paraId="516E3159" w14:textId="77777777" w:rsidR="00450201" w:rsidRDefault="00450201" w:rsidP="00D02DD4">
            <w:pPr>
              <w:spacing w:after="0" w:line="240" w:lineRule="auto"/>
              <w:jc w:val="center"/>
              <w:rPr>
                <w:rFonts w:ascii="Times New Roman" w:hAnsi="Times New Roman"/>
                <w:sz w:val="24"/>
                <w:szCs w:val="24"/>
              </w:rPr>
            </w:pPr>
            <w:r>
              <w:rPr>
                <w:rFonts w:ascii="Times New Roman" w:hAnsi="Times New Roman"/>
                <w:sz w:val="24"/>
                <w:szCs w:val="24"/>
              </w:rPr>
              <w:t>Fine mode fraction for ocean</w:t>
            </w:r>
          </w:p>
        </w:tc>
      </w:tr>
      <w:tr w:rsidR="00450201" w:rsidRPr="00D02DD4" w14:paraId="41E305E5" w14:textId="77777777" w:rsidTr="00A66CED">
        <w:trPr>
          <w:jc w:val="right"/>
        </w:trPr>
        <w:tc>
          <w:tcPr>
            <w:tcW w:w="2243" w:type="dxa"/>
          </w:tcPr>
          <w:p w14:paraId="32FD4967" w14:textId="77777777" w:rsidR="00450201" w:rsidRPr="00D02DD4" w:rsidRDefault="00450201" w:rsidP="00A66CED">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Column_WV</w:t>
            </w:r>
            <w:proofErr w:type="spellEnd"/>
          </w:p>
        </w:tc>
        <w:tc>
          <w:tcPr>
            <w:tcW w:w="1490" w:type="dxa"/>
          </w:tcPr>
          <w:p w14:paraId="39F5C38B"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40" w:type="dxa"/>
          </w:tcPr>
          <w:p w14:paraId="245B7E25"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0.001</w:t>
            </w:r>
          </w:p>
        </w:tc>
        <w:tc>
          <w:tcPr>
            <w:tcW w:w="3603" w:type="dxa"/>
          </w:tcPr>
          <w:p w14:paraId="65031254"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Column Water Vapor</w:t>
            </w:r>
            <w:r w:rsidR="008D522E">
              <w:rPr>
                <w:rFonts w:ascii="Times New Roman" w:hAnsi="Times New Roman"/>
                <w:sz w:val="24"/>
                <w:szCs w:val="24"/>
              </w:rPr>
              <w:t xml:space="preserve"> (cm)</w:t>
            </w:r>
          </w:p>
        </w:tc>
      </w:tr>
      <w:tr w:rsidR="00450201" w:rsidRPr="00D02DD4" w14:paraId="5EB6CED7" w14:textId="77777777" w:rsidTr="00A66CED">
        <w:trPr>
          <w:jc w:val="right"/>
        </w:trPr>
        <w:tc>
          <w:tcPr>
            <w:tcW w:w="2243" w:type="dxa"/>
          </w:tcPr>
          <w:p w14:paraId="3D65F2D1" w14:textId="77777777" w:rsidR="00450201" w:rsidRPr="00D02DD4"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Injection_Height</w:t>
            </w:r>
            <w:proofErr w:type="spellEnd"/>
          </w:p>
        </w:tc>
        <w:tc>
          <w:tcPr>
            <w:tcW w:w="1490" w:type="dxa"/>
          </w:tcPr>
          <w:p w14:paraId="0B21007D" w14:textId="77777777" w:rsidR="00450201"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FLOAT32</w:t>
            </w:r>
          </w:p>
        </w:tc>
        <w:tc>
          <w:tcPr>
            <w:tcW w:w="2240" w:type="dxa"/>
          </w:tcPr>
          <w:p w14:paraId="0C1C769B"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n/a</w:t>
            </w:r>
          </w:p>
        </w:tc>
        <w:tc>
          <w:tcPr>
            <w:tcW w:w="3603" w:type="dxa"/>
          </w:tcPr>
          <w:p w14:paraId="3AFEDED1" w14:textId="77777777" w:rsidR="00450201" w:rsidRPr="00D02DD4" w:rsidRDefault="00450201" w:rsidP="00A66CED">
            <w:pPr>
              <w:spacing w:after="0" w:line="240" w:lineRule="auto"/>
              <w:jc w:val="center"/>
              <w:rPr>
                <w:rFonts w:ascii="Times New Roman" w:hAnsi="Times New Roman"/>
                <w:sz w:val="24"/>
                <w:szCs w:val="24"/>
              </w:rPr>
            </w:pPr>
            <w:commentRangeStart w:id="227"/>
            <w:r>
              <w:rPr>
                <w:rFonts w:ascii="Times New Roman" w:hAnsi="Times New Roman"/>
                <w:sz w:val="24"/>
                <w:szCs w:val="24"/>
              </w:rPr>
              <w:t>Smoke injection height</w:t>
            </w:r>
            <w:r w:rsidR="008D522E">
              <w:rPr>
                <w:rFonts w:ascii="Times New Roman" w:hAnsi="Times New Roman"/>
                <w:sz w:val="24"/>
                <w:szCs w:val="24"/>
              </w:rPr>
              <w:t xml:space="preserve"> (m above ground)</w:t>
            </w:r>
            <w:commentRangeEnd w:id="227"/>
            <w:r w:rsidR="004B56CA">
              <w:rPr>
                <w:rStyle w:val="CommentReference"/>
                <w:rFonts w:ascii="Times New Roman" w:eastAsia="Times New Roman" w:hAnsi="Times New Roman"/>
                <w:lang w:eastAsia="en-US"/>
              </w:rPr>
              <w:commentReference w:id="227"/>
            </w:r>
          </w:p>
        </w:tc>
      </w:tr>
      <w:tr w:rsidR="00450201" w:rsidRPr="00D02DD4" w14:paraId="1E4BE61C" w14:textId="77777777" w:rsidTr="00A66CED">
        <w:trPr>
          <w:jc w:val="right"/>
        </w:trPr>
        <w:tc>
          <w:tcPr>
            <w:tcW w:w="2243" w:type="dxa"/>
          </w:tcPr>
          <w:p w14:paraId="262A02EC" w14:textId="77777777" w:rsidR="00450201" w:rsidRPr="00D02DD4" w:rsidRDefault="00450201" w:rsidP="00C57E99">
            <w:pPr>
              <w:spacing w:after="0" w:line="240" w:lineRule="auto"/>
              <w:jc w:val="center"/>
              <w:rPr>
                <w:rFonts w:ascii="Times New Roman" w:hAnsi="Times New Roman"/>
                <w:sz w:val="24"/>
                <w:szCs w:val="24"/>
              </w:rPr>
            </w:pPr>
            <w:r w:rsidRPr="00D02DD4">
              <w:rPr>
                <w:rFonts w:ascii="Times New Roman" w:hAnsi="Times New Roman"/>
                <w:sz w:val="24"/>
                <w:szCs w:val="24"/>
              </w:rPr>
              <w:t>AO</w:t>
            </w:r>
            <w:ins w:id="228" w:author="Sarkar, Sudipta  (GSFC-619.0)[SIGMA SPACE CORPORATION]" w:date="2017-06-27T11:54:00Z">
              <w:r w:rsidR="00DF23C3">
                <w:rPr>
                  <w:rFonts w:ascii="Times New Roman" w:hAnsi="Times New Roman"/>
                  <w:sz w:val="24"/>
                  <w:szCs w:val="24"/>
                </w:rPr>
                <w:t>T</w:t>
              </w:r>
            </w:ins>
            <w:del w:id="229" w:author="Sarkar, Sudipta  (GSFC-619.0)[SIGMA SPACE CORPORATION]" w:date="2017-06-27T11:54:00Z">
              <w:r w:rsidR="00C57E99" w:rsidDel="00DF23C3">
                <w:rPr>
                  <w:rFonts w:ascii="Times New Roman" w:hAnsi="Times New Roman"/>
                  <w:sz w:val="24"/>
                  <w:szCs w:val="24"/>
                </w:rPr>
                <w:delText>D</w:delText>
              </w:r>
            </w:del>
            <w:r w:rsidRPr="00D02DD4">
              <w:rPr>
                <w:rFonts w:ascii="Times New Roman" w:hAnsi="Times New Roman"/>
                <w:sz w:val="24"/>
                <w:szCs w:val="24"/>
              </w:rPr>
              <w:t>_QA</w:t>
            </w:r>
          </w:p>
        </w:tc>
        <w:tc>
          <w:tcPr>
            <w:tcW w:w="1490" w:type="dxa"/>
          </w:tcPr>
          <w:p w14:paraId="34BED208"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UINT16</w:t>
            </w:r>
          </w:p>
        </w:tc>
        <w:tc>
          <w:tcPr>
            <w:tcW w:w="2240" w:type="dxa"/>
          </w:tcPr>
          <w:p w14:paraId="178C3C86" w14:textId="77777777" w:rsidR="00450201" w:rsidRPr="00D02DD4" w:rsidRDefault="00450201" w:rsidP="00A66CED">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3603" w:type="dxa"/>
          </w:tcPr>
          <w:p w14:paraId="79FA9C52" w14:textId="77777777" w:rsidR="00450201" w:rsidRPr="00D02DD4" w:rsidRDefault="00450201" w:rsidP="00C57E99">
            <w:pPr>
              <w:spacing w:after="0" w:line="240" w:lineRule="auto"/>
              <w:jc w:val="center"/>
              <w:rPr>
                <w:rFonts w:ascii="Times New Roman" w:hAnsi="Times New Roman"/>
                <w:sz w:val="24"/>
                <w:szCs w:val="24"/>
              </w:rPr>
            </w:pPr>
            <w:r w:rsidRPr="00D02DD4">
              <w:rPr>
                <w:rFonts w:ascii="Times New Roman" w:hAnsi="Times New Roman"/>
                <w:sz w:val="24"/>
                <w:szCs w:val="24"/>
              </w:rPr>
              <w:t>AO</w:t>
            </w:r>
            <w:r w:rsidR="00C57E99">
              <w:rPr>
                <w:rFonts w:ascii="Times New Roman" w:hAnsi="Times New Roman"/>
                <w:sz w:val="24"/>
                <w:szCs w:val="24"/>
              </w:rPr>
              <w:t>D</w:t>
            </w:r>
            <w:r w:rsidRPr="00D02DD4">
              <w:rPr>
                <w:rFonts w:ascii="Times New Roman" w:hAnsi="Times New Roman"/>
                <w:sz w:val="24"/>
                <w:szCs w:val="24"/>
              </w:rPr>
              <w:t xml:space="preserve"> QA</w:t>
            </w:r>
          </w:p>
        </w:tc>
      </w:tr>
      <w:tr w:rsidR="000E64A0" w:rsidRPr="00D02DD4" w14:paraId="74EAA85B" w14:textId="77777777" w:rsidTr="00F95DD6">
        <w:trPr>
          <w:jc w:val="right"/>
        </w:trPr>
        <w:tc>
          <w:tcPr>
            <w:tcW w:w="2243" w:type="dxa"/>
          </w:tcPr>
          <w:p w14:paraId="60C77E70" w14:textId="77777777" w:rsidR="000E64A0" w:rsidRPr="00D02DD4" w:rsidRDefault="00450201" w:rsidP="00C57E99">
            <w:pPr>
              <w:spacing w:after="0" w:line="240" w:lineRule="auto"/>
              <w:jc w:val="center"/>
              <w:rPr>
                <w:rFonts w:ascii="Times New Roman" w:hAnsi="Times New Roman"/>
                <w:sz w:val="24"/>
                <w:szCs w:val="24"/>
              </w:rPr>
            </w:pPr>
            <w:r>
              <w:rPr>
                <w:rFonts w:ascii="Times New Roman" w:hAnsi="Times New Roman"/>
                <w:sz w:val="24"/>
                <w:szCs w:val="24"/>
              </w:rPr>
              <w:t>AO</w:t>
            </w:r>
            <w:ins w:id="230" w:author="Sarkar, Sudipta  (GSFC-619.0)[SIGMA SPACE CORPORATION]" w:date="2017-06-27T11:54:00Z">
              <w:r w:rsidR="00DF23C3">
                <w:rPr>
                  <w:rFonts w:ascii="Times New Roman" w:hAnsi="Times New Roman"/>
                  <w:sz w:val="24"/>
                  <w:szCs w:val="24"/>
                </w:rPr>
                <w:t>T</w:t>
              </w:r>
            </w:ins>
            <w:del w:id="231" w:author="Sarkar, Sudipta  (GSFC-619.0)[SIGMA SPACE CORPORATION]" w:date="2017-06-27T11:54:00Z">
              <w:r w:rsidR="00C57E99" w:rsidDel="00DF23C3">
                <w:rPr>
                  <w:rFonts w:ascii="Times New Roman" w:hAnsi="Times New Roman"/>
                  <w:sz w:val="24"/>
                  <w:szCs w:val="24"/>
                </w:rPr>
                <w:delText>D</w:delText>
              </w:r>
            </w:del>
            <w:r>
              <w:rPr>
                <w:rFonts w:ascii="Times New Roman" w:hAnsi="Times New Roman"/>
                <w:sz w:val="24"/>
                <w:szCs w:val="24"/>
              </w:rPr>
              <w:t>_MODEL</w:t>
            </w:r>
          </w:p>
        </w:tc>
        <w:tc>
          <w:tcPr>
            <w:tcW w:w="1490" w:type="dxa"/>
          </w:tcPr>
          <w:p w14:paraId="604A665A" w14:textId="77777777" w:rsidR="000E64A0" w:rsidRPr="00D02DD4" w:rsidRDefault="00DF23C3" w:rsidP="00D02DD4">
            <w:pPr>
              <w:spacing w:after="0" w:line="240" w:lineRule="auto"/>
              <w:jc w:val="center"/>
              <w:rPr>
                <w:rFonts w:ascii="Times New Roman" w:hAnsi="Times New Roman"/>
                <w:sz w:val="24"/>
                <w:szCs w:val="24"/>
              </w:rPr>
            </w:pPr>
            <w:ins w:id="232" w:author="Sarkar, Sudipta  (GSFC-619.0)[SIGMA SPACE CORPORATION]" w:date="2017-06-27T11:55:00Z">
              <w:r>
                <w:rPr>
                  <w:rFonts w:ascii="Times New Roman" w:hAnsi="Times New Roman"/>
                  <w:sz w:val="24"/>
                  <w:szCs w:val="24"/>
                </w:rPr>
                <w:t>UINT8</w:t>
              </w:r>
            </w:ins>
            <w:del w:id="233" w:author="Sarkar, Sudipta  (GSFC-619.0)[SIGMA SPACE CORPORATION]" w:date="2017-06-27T11:55:00Z">
              <w:r w:rsidR="000E64A0" w:rsidRPr="00D02DD4" w:rsidDel="00DF23C3">
                <w:rPr>
                  <w:rFonts w:ascii="Times New Roman" w:hAnsi="Times New Roman"/>
                  <w:sz w:val="24"/>
                  <w:szCs w:val="24"/>
                </w:rPr>
                <w:delText>INT16</w:delText>
              </w:r>
            </w:del>
          </w:p>
        </w:tc>
        <w:tc>
          <w:tcPr>
            <w:tcW w:w="2240" w:type="dxa"/>
          </w:tcPr>
          <w:p w14:paraId="21457878" w14:textId="77777777" w:rsidR="000E64A0" w:rsidRPr="00D02DD4" w:rsidRDefault="00DF23C3" w:rsidP="00D02DD4">
            <w:pPr>
              <w:spacing w:after="0" w:line="240" w:lineRule="auto"/>
              <w:jc w:val="center"/>
              <w:rPr>
                <w:rFonts w:ascii="Times New Roman" w:hAnsi="Times New Roman"/>
                <w:sz w:val="24"/>
                <w:szCs w:val="24"/>
              </w:rPr>
            </w:pPr>
            <w:ins w:id="234" w:author="Sarkar, Sudipta  (GSFC-619.0)[SIGMA SPACE CORPORATION]" w:date="2017-06-27T11:55:00Z">
              <w:r>
                <w:rPr>
                  <w:rFonts w:ascii="Times New Roman" w:hAnsi="Times New Roman"/>
                  <w:sz w:val="24"/>
                  <w:szCs w:val="24"/>
                </w:rPr>
                <w:t>n/a</w:t>
              </w:r>
            </w:ins>
            <w:del w:id="235" w:author="Sarkar, Sudipta  (GSFC-619.0)[SIGMA SPACE CORPORATION]" w:date="2017-06-27T11:55:00Z">
              <w:r w:rsidR="000E64A0" w:rsidRPr="00D02DD4" w:rsidDel="00DF23C3">
                <w:rPr>
                  <w:rFonts w:ascii="Times New Roman" w:hAnsi="Times New Roman"/>
                  <w:sz w:val="24"/>
                  <w:szCs w:val="24"/>
                </w:rPr>
                <w:delText>0.001</w:delText>
              </w:r>
            </w:del>
          </w:p>
        </w:tc>
        <w:tc>
          <w:tcPr>
            <w:tcW w:w="3603" w:type="dxa"/>
          </w:tcPr>
          <w:p w14:paraId="012B4B0B" w14:textId="77777777" w:rsidR="000E64A0" w:rsidRPr="00D02DD4" w:rsidRDefault="001771D4" w:rsidP="00C57E99">
            <w:pPr>
              <w:spacing w:after="0" w:line="240" w:lineRule="auto"/>
              <w:jc w:val="center"/>
              <w:rPr>
                <w:rFonts w:ascii="Times New Roman" w:hAnsi="Times New Roman"/>
                <w:sz w:val="24"/>
                <w:szCs w:val="24"/>
              </w:rPr>
            </w:pPr>
            <w:r>
              <w:rPr>
                <w:rFonts w:ascii="Times New Roman" w:hAnsi="Times New Roman"/>
                <w:sz w:val="24"/>
                <w:szCs w:val="24"/>
              </w:rPr>
              <w:t>AO</w:t>
            </w:r>
            <w:r w:rsidR="00C57E99">
              <w:rPr>
                <w:rFonts w:ascii="Times New Roman" w:hAnsi="Times New Roman"/>
                <w:sz w:val="24"/>
                <w:szCs w:val="24"/>
              </w:rPr>
              <w:t>D</w:t>
            </w:r>
            <w:r>
              <w:rPr>
                <w:rFonts w:ascii="Times New Roman" w:hAnsi="Times New Roman"/>
                <w:sz w:val="24"/>
                <w:szCs w:val="24"/>
              </w:rPr>
              <w:t xml:space="preserve"> model used in retrieval</w:t>
            </w:r>
          </w:p>
        </w:tc>
      </w:tr>
      <w:tr w:rsidR="0034396C" w:rsidRPr="00D02DD4" w14:paraId="2E59A07E" w14:textId="77777777" w:rsidTr="00F95DD6">
        <w:trPr>
          <w:jc w:val="right"/>
        </w:trPr>
        <w:tc>
          <w:tcPr>
            <w:tcW w:w="2243" w:type="dxa"/>
          </w:tcPr>
          <w:p w14:paraId="69499036" w14:textId="77777777" w:rsidR="0034396C" w:rsidRPr="00D02DD4"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cosSZA</w:t>
            </w:r>
            <w:proofErr w:type="spellEnd"/>
          </w:p>
        </w:tc>
        <w:tc>
          <w:tcPr>
            <w:tcW w:w="1490" w:type="dxa"/>
          </w:tcPr>
          <w:p w14:paraId="462E553D" w14:textId="77777777"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7A88D508"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14:paraId="6E6185DF" w14:textId="77777777" w:rsidR="0034396C" w:rsidRPr="00D02DD4"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 xml:space="preserve">Cosine of </w:t>
            </w:r>
            <w:r w:rsidRPr="00D02DD4">
              <w:rPr>
                <w:rFonts w:ascii="Times New Roman" w:hAnsi="Times New Roman"/>
                <w:sz w:val="24"/>
                <w:szCs w:val="24"/>
              </w:rPr>
              <w:t>Solar zenith angle</w:t>
            </w:r>
            <w:r>
              <w:rPr>
                <w:rFonts w:ascii="Times New Roman" w:hAnsi="Times New Roman"/>
                <w:sz w:val="24"/>
                <w:szCs w:val="24"/>
              </w:rPr>
              <w:t xml:space="preserve"> (5km)</w:t>
            </w:r>
          </w:p>
        </w:tc>
      </w:tr>
      <w:tr w:rsidR="0034396C" w:rsidRPr="00D02DD4" w14:paraId="73DDBBE8" w14:textId="77777777" w:rsidTr="00F95DD6">
        <w:trPr>
          <w:jc w:val="right"/>
        </w:trPr>
        <w:tc>
          <w:tcPr>
            <w:tcW w:w="2243" w:type="dxa"/>
          </w:tcPr>
          <w:p w14:paraId="3F6ECB94" w14:textId="77777777"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cosVZA</w:t>
            </w:r>
            <w:proofErr w:type="spellEnd"/>
          </w:p>
        </w:tc>
        <w:tc>
          <w:tcPr>
            <w:tcW w:w="1490" w:type="dxa"/>
          </w:tcPr>
          <w:p w14:paraId="1884C363" w14:textId="77777777"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38485F8B" w14:textId="77777777"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0.0001</w:t>
            </w:r>
          </w:p>
        </w:tc>
        <w:tc>
          <w:tcPr>
            <w:tcW w:w="3603" w:type="dxa"/>
          </w:tcPr>
          <w:p w14:paraId="4B862246" w14:textId="77777777" w:rsidR="0034396C" w:rsidRDefault="0034396C" w:rsidP="0034396C">
            <w:pPr>
              <w:spacing w:after="0" w:line="240" w:lineRule="auto"/>
              <w:jc w:val="center"/>
              <w:rPr>
                <w:rFonts w:ascii="Times New Roman" w:hAnsi="Times New Roman"/>
                <w:sz w:val="24"/>
                <w:szCs w:val="24"/>
              </w:rPr>
            </w:pPr>
            <w:r>
              <w:rPr>
                <w:rFonts w:ascii="Times New Roman" w:hAnsi="Times New Roman"/>
                <w:sz w:val="24"/>
                <w:szCs w:val="24"/>
              </w:rPr>
              <w:t>Cosine of View</w:t>
            </w:r>
            <w:r w:rsidRPr="00D02DD4">
              <w:rPr>
                <w:rFonts w:ascii="Times New Roman" w:hAnsi="Times New Roman"/>
                <w:sz w:val="24"/>
                <w:szCs w:val="24"/>
              </w:rPr>
              <w:t xml:space="preserve"> zenith angle</w:t>
            </w:r>
            <w:r>
              <w:rPr>
                <w:rFonts w:ascii="Times New Roman" w:hAnsi="Times New Roman"/>
                <w:sz w:val="24"/>
                <w:szCs w:val="24"/>
              </w:rPr>
              <w:t xml:space="preserve"> (5km)</w:t>
            </w:r>
          </w:p>
        </w:tc>
      </w:tr>
      <w:tr w:rsidR="0034396C" w:rsidRPr="00D02DD4" w14:paraId="1A66DAAD" w14:textId="77777777" w:rsidTr="00F95DD6">
        <w:trPr>
          <w:jc w:val="right"/>
        </w:trPr>
        <w:tc>
          <w:tcPr>
            <w:tcW w:w="2243" w:type="dxa"/>
          </w:tcPr>
          <w:p w14:paraId="1C7EA360" w14:textId="77777777"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RelAZ</w:t>
            </w:r>
            <w:proofErr w:type="spellEnd"/>
          </w:p>
        </w:tc>
        <w:tc>
          <w:tcPr>
            <w:tcW w:w="1490" w:type="dxa"/>
          </w:tcPr>
          <w:p w14:paraId="414E6986" w14:textId="77777777"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783316BD" w14:textId="77777777" w:rsidR="0034396C" w:rsidRDefault="0034396C"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14:paraId="5AFC416D" w14:textId="77777777" w:rsidR="0034396C" w:rsidRDefault="0034396C" w:rsidP="00D02DD4">
            <w:pPr>
              <w:spacing w:after="0" w:line="240" w:lineRule="auto"/>
              <w:jc w:val="center"/>
              <w:rPr>
                <w:rFonts w:ascii="Times New Roman" w:hAnsi="Times New Roman"/>
                <w:sz w:val="24"/>
                <w:szCs w:val="24"/>
              </w:rPr>
            </w:pPr>
            <w:r w:rsidRPr="00D02DD4">
              <w:rPr>
                <w:rFonts w:ascii="Times New Roman" w:hAnsi="Times New Roman"/>
                <w:sz w:val="24"/>
                <w:szCs w:val="24"/>
              </w:rPr>
              <w:t>Relative azimuth angle</w:t>
            </w:r>
            <w:r>
              <w:rPr>
                <w:rFonts w:ascii="Times New Roman" w:hAnsi="Times New Roman"/>
                <w:sz w:val="24"/>
                <w:szCs w:val="24"/>
              </w:rPr>
              <w:t xml:space="preserve"> (5km)</w:t>
            </w:r>
          </w:p>
        </w:tc>
      </w:tr>
      <w:tr w:rsidR="0034396C" w:rsidRPr="00D02DD4" w14:paraId="5AF58ACE" w14:textId="77777777" w:rsidTr="00F95DD6">
        <w:trPr>
          <w:jc w:val="right"/>
        </w:trPr>
        <w:tc>
          <w:tcPr>
            <w:tcW w:w="2243" w:type="dxa"/>
          </w:tcPr>
          <w:p w14:paraId="76DFDDC9" w14:textId="77777777" w:rsidR="0034396C" w:rsidRDefault="0034396C" w:rsidP="00D02DD4">
            <w:pPr>
              <w:spacing w:after="0" w:line="240" w:lineRule="auto"/>
              <w:jc w:val="center"/>
              <w:rPr>
                <w:rFonts w:ascii="Times New Roman" w:hAnsi="Times New Roman"/>
                <w:sz w:val="24"/>
                <w:szCs w:val="24"/>
              </w:rPr>
            </w:pPr>
            <w:proofErr w:type="spellStart"/>
            <w:r>
              <w:rPr>
                <w:rFonts w:ascii="Times New Roman" w:hAnsi="Times New Roman"/>
                <w:sz w:val="24"/>
                <w:szCs w:val="24"/>
              </w:rPr>
              <w:t>Scattering_Angle</w:t>
            </w:r>
            <w:proofErr w:type="spellEnd"/>
          </w:p>
        </w:tc>
        <w:tc>
          <w:tcPr>
            <w:tcW w:w="1490" w:type="dxa"/>
          </w:tcPr>
          <w:p w14:paraId="054C580B" w14:textId="77777777"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5CDA4063" w14:textId="77777777"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14:paraId="3BE4FE1E" w14:textId="77777777" w:rsidR="0034396C" w:rsidRDefault="00721C0A" w:rsidP="00D02DD4">
            <w:pPr>
              <w:spacing w:after="0" w:line="240" w:lineRule="auto"/>
              <w:jc w:val="center"/>
              <w:rPr>
                <w:rFonts w:ascii="Times New Roman" w:hAnsi="Times New Roman"/>
                <w:sz w:val="24"/>
                <w:szCs w:val="24"/>
              </w:rPr>
            </w:pPr>
            <w:r>
              <w:rPr>
                <w:rFonts w:ascii="Times New Roman" w:hAnsi="Times New Roman"/>
                <w:sz w:val="24"/>
                <w:szCs w:val="24"/>
              </w:rPr>
              <w:t>Scattering Angle (5km)</w:t>
            </w:r>
          </w:p>
        </w:tc>
      </w:tr>
      <w:tr w:rsidR="00450201" w:rsidRPr="00D02DD4" w14:paraId="1A8730DE" w14:textId="77777777" w:rsidTr="00F95DD6">
        <w:trPr>
          <w:jc w:val="right"/>
        </w:trPr>
        <w:tc>
          <w:tcPr>
            <w:tcW w:w="2243" w:type="dxa"/>
          </w:tcPr>
          <w:p w14:paraId="18DAECBC" w14:textId="77777777" w:rsidR="00450201" w:rsidRPr="00D02DD4" w:rsidRDefault="00450201" w:rsidP="00A66CED">
            <w:pPr>
              <w:spacing w:after="0" w:line="240" w:lineRule="auto"/>
              <w:jc w:val="center"/>
              <w:rPr>
                <w:rFonts w:ascii="Times New Roman" w:hAnsi="Times New Roman"/>
                <w:sz w:val="24"/>
                <w:szCs w:val="24"/>
              </w:rPr>
            </w:pPr>
            <w:proofErr w:type="spellStart"/>
            <w:r>
              <w:rPr>
                <w:rFonts w:ascii="Times New Roman" w:hAnsi="Times New Roman"/>
                <w:sz w:val="24"/>
                <w:szCs w:val="24"/>
              </w:rPr>
              <w:t>Glint_Angle</w:t>
            </w:r>
            <w:proofErr w:type="spellEnd"/>
          </w:p>
        </w:tc>
        <w:tc>
          <w:tcPr>
            <w:tcW w:w="1490" w:type="dxa"/>
          </w:tcPr>
          <w:p w14:paraId="21B8B15B"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INT16</w:t>
            </w:r>
          </w:p>
        </w:tc>
        <w:tc>
          <w:tcPr>
            <w:tcW w:w="2240" w:type="dxa"/>
          </w:tcPr>
          <w:p w14:paraId="4578A75B" w14:textId="77777777" w:rsidR="00450201" w:rsidRPr="00D02DD4"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0.01</w:t>
            </w:r>
          </w:p>
        </w:tc>
        <w:tc>
          <w:tcPr>
            <w:tcW w:w="3603" w:type="dxa"/>
          </w:tcPr>
          <w:p w14:paraId="40B929D9" w14:textId="77777777" w:rsidR="00450201" w:rsidRDefault="00450201" w:rsidP="00A66CED">
            <w:pPr>
              <w:spacing w:after="0" w:line="240" w:lineRule="auto"/>
              <w:jc w:val="center"/>
              <w:rPr>
                <w:rFonts w:ascii="Times New Roman" w:hAnsi="Times New Roman"/>
                <w:sz w:val="24"/>
                <w:szCs w:val="24"/>
              </w:rPr>
            </w:pPr>
            <w:r>
              <w:rPr>
                <w:rFonts w:ascii="Times New Roman" w:hAnsi="Times New Roman"/>
                <w:sz w:val="24"/>
                <w:szCs w:val="24"/>
              </w:rPr>
              <w:t>Glint Angle</w:t>
            </w:r>
            <w:r w:rsidR="008D522E">
              <w:rPr>
                <w:rFonts w:ascii="Times New Roman" w:hAnsi="Times New Roman"/>
                <w:sz w:val="24"/>
                <w:szCs w:val="24"/>
              </w:rPr>
              <w:t xml:space="preserve"> </w:t>
            </w:r>
            <w:r>
              <w:rPr>
                <w:rFonts w:ascii="Times New Roman" w:hAnsi="Times New Roman"/>
                <w:sz w:val="24"/>
                <w:szCs w:val="24"/>
              </w:rPr>
              <w:t>(5km)</w:t>
            </w:r>
          </w:p>
        </w:tc>
      </w:tr>
    </w:tbl>
    <w:p w14:paraId="4F6A6F9E" w14:textId="77777777" w:rsidR="0015448D" w:rsidRDefault="0015448D" w:rsidP="00926D8E">
      <w:pPr>
        <w:rPr>
          <w:rFonts w:ascii="Times New Roman" w:hAnsi="Times New Roman"/>
          <w:i/>
          <w:sz w:val="24"/>
          <w:szCs w:val="24"/>
        </w:rPr>
      </w:pPr>
    </w:p>
    <w:p w14:paraId="4148D85D" w14:textId="77777777" w:rsidR="0015448D" w:rsidRDefault="0015448D">
      <w:pPr>
        <w:spacing w:after="0" w:line="240" w:lineRule="auto"/>
        <w:rPr>
          <w:rFonts w:ascii="Times New Roman" w:hAnsi="Times New Roman"/>
          <w:i/>
          <w:sz w:val="24"/>
          <w:szCs w:val="24"/>
        </w:rPr>
      </w:pPr>
      <w:r>
        <w:rPr>
          <w:rFonts w:ascii="Times New Roman" w:hAnsi="Times New Roman"/>
          <w:i/>
          <w:sz w:val="24"/>
          <w:szCs w:val="24"/>
        </w:rPr>
        <w:br w:type="page"/>
      </w:r>
      <w:bookmarkStart w:id="236" w:name="_GoBack"/>
      <w:bookmarkEnd w:id="236"/>
    </w:p>
    <w:p w14:paraId="22A14B11" w14:textId="34E6BCA1" w:rsidR="000E64A0" w:rsidRPr="00933D89" w:rsidRDefault="00933D89" w:rsidP="00926D8E">
      <w:pPr>
        <w:rPr>
          <w:rFonts w:ascii="Times New Roman" w:hAnsi="Times New Roman"/>
          <w:b/>
          <w:i/>
          <w:sz w:val="24"/>
          <w:szCs w:val="24"/>
        </w:rPr>
      </w:pPr>
      <w:r w:rsidRPr="00933D89">
        <w:rPr>
          <w:rFonts w:ascii="Times New Roman" w:hAnsi="Times New Roman"/>
          <w:b/>
          <w:i/>
          <w:sz w:val="24"/>
          <w:szCs w:val="24"/>
        </w:rPr>
        <w:lastRenderedPageBreak/>
        <w:t>4.</w:t>
      </w:r>
      <w:r w:rsidR="008D522E">
        <w:rPr>
          <w:rFonts w:ascii="Times New Roman" w:hAnsi="Times New Roman"/>
          <w:b/>
          <w:i/>
          <w:sz w:val="24"/>
          <w:szCs w:val="24"/>
        </w:rPr>
        <w:t>4</w:t>
      </w:r>
      <w:r w:rsidRPr="00933D89">
        <w:rPr>
          <w:rFonts w:ascii="Times New Roman" w:hAnsi="Times New Roman"/>
          <w:b/>
          <w:i/>
          <w:sz w:val="24"/>
          <w:szCs w:val="24"/>
        </w:rPr>
        <w:t xml:space="preserve"> </w:t>
      </w:r>
      <w:r w:rsidR="000E64A0" w:rsidRPr="00933D89">
        <w:rPr>
          <w:rFonts w:ascii="Times New Roman" w:hAnsi="Times New Roman"/>
          <w:b/>
          <w:i/>
          <w:sz w:val="24"/>
          <w:szCs w:val="24"/>
        </w:rPr>
        <w:t>AO</w:t>
      </w:r>
      <w:ins w:id="237" w:author="Sarkar, Sudipta  (GSFC-619.0)[SIGMA SPACE CORPORATION]" w:date="2017-06-27T11:55:00Z">
        <w:r w:rsidR="00DF23C3">
          <w:rPr>
            <w:rFonts w:ascii="Times New Roman" w:hAnsi="Times New Roman"/>
            <w:b/>
            <w:i/>
            <w:sz w:val="24"/>
            <w:szCs w:val="24"/>
          </w:rPr>
          <w:t>T</w:t>
        </w:r>
      </w:ins>
      <w:del w:id="238" w:author="Sarkar, Sudipta  (GSFC-619.0)[SIGMA SPACE CORPORATION]" w:date="2017-06-27T11:55:00Z">
        <w:r w:rsidR="00C57E99" w:rsidDel="00DF23C3">
          <w:rPr>
            <w:rFonts w:ascii="Times New Roman" w:hAnsi="Times New Roman"/>
            <w:b/>
            <w:i/>
            <w:sz w:val="24"/>
            <w:szCs w:val="24"/>
          </w:rPr>
          <w:delText>D</w:delText>
        </w:r>
      </w:del>
      <w:r w:rsidR="008D522E">
        <w:rPr>
          <w:rFonts w:ascii="Times New Roman" w:hAnsi="Times New Roman"/>
          <w:b/>
          <w:i/>
          <w:sz w:val="24"/>
          <w:szCs w:val="24"/>
        </w:rPr>
        <w:t xml:space="preserve"> </w:t>
      </w:r>
      <w:r w:rsidR="000E64A0" w:rsidRPr="00933D89">
        <w:rPr>
          <w:rFonts w:ascii="Times New Roman" w:hAnsi="Times New Roman"/>
          <w:b/>
          <w:i/>
          <w:sz w:val="24"/>
          <w:szCs w:val="24"/>
        </w:rPr>
        <w:t>QA definition</w:t>
      </w:r>
      <w:r w:rsidR="008D522E">
        <w:rPr>
          <w:rFonts w:ascii="Times New Roman" w:hAnsi="Times New Roman"/>
          <w:b/>
          <w:i/>
          <w:sz w:val="24"/>
          <w:szCs w:val="24"/>
        </w:rPr>
        <w:t xml:space="preserve"> for </w:t>
      </w:r>
      <w:proofErr w:type="gramStart"/>
      <w:ins w:id="239" w:author="ywang1" w:date="2017-06-28T15:15:00Z">
        <w:r w:rsidR="003B1CF9">
          <w:rPr>
            <w:rFonts w:ascii="Times New Roman" w:hAnsi="Times New Roman"/>
            <w:b/>
            <w:i/>
            <w:sz w:val="24"/>
            <w:szCs w:val="24"/>
          </w:rPr>
          <w:t>MAIAC[</w:t>
        </w:r>
        <w:proofErr w:type="gramEnd"/>
        <w:r w:rsidR="003B1CF9">
          <w:rPr>
            <w:rFonts w:ascii="Times New Roman" w:hAnsi="Times New Roman"/>
            <w:b/>
            <w:i/>
            <w:sz w:val="24"/>
            <w:szCs w:val="24"/>
          </w:rPr>
          <w:t>TA]AOT</w:t>
        </w:r>
        <w:r w:rsidR="003B1CF9" w:rsidRPr="008D522E" w:rsidDel="003B1CF9">
          <w:rPr>
            <w:rFonts w:ascii="Times New Roman" w:hAnsi="Times New Roman"/>
            <w:b/>
            <w:i/>
            <w:sz w:val="24"/>
            <w:szCs w:val="24"/>
          </w:rPr>
          <w:t xml:space="preserve"> </w:t>
        </w:r>
      </w:ins>
      <w:del w:id="240" w:author="ywang1" w:date="2017-06-28T15:15:00Z">
        <w:r w:rsidR="008D522E" w:rsidRPr="008D522E" w:rsidDel="003B1CF9">
          <w:rPr>
            <w:rFonts w:ascii="Times New Roman" w:hAnsi="Times New Roman"/>
            <w:b/>
            <w:i/>
            <w:sz w:val="24"/>
            <w:szCs w:val="24"/>
          </w:rPr>
          <w:delText>MCD19A2</w:delText>
        </w:r>
        <w:r w:rsidR="000E64A0" w:rsidRPr="00933D89" w:rsidDel="003B1CF9">
          <w:rPr>
            <w:rFonts w:ascii="Times New Roman" w:hAnsi="Times New Roman"/>
            <w:b/>
            <w:i/>
            <w:sz w:val="24"/>
            <w:szCs w:val="24"/>
          </w:rPr>
          <w:delText xml:space="preserve"> </w:delText>
        </w:r>
      </w:del>
      <w:r w:rsidR="000E64A0" w:rsidRPr="00933D89">
        <w:rPr>
          <w:rFonts w:ascii="Times New Roman" w:hAnsi="Times New Roman"/>
          <w:b/>
          <w:i/>
          <w:sz w:val="24"/>
          <w:szCs w:val="24"/>
        </w:rPr>
        <w:t>(</w:t>
      </w:r>
      <w:r w:rsidR="00AB00EB" w:rsidRPr="00933D89">
        <w:rPr>
          <w:rFonts w:ascii="Times New Roman" w:hAnsi="Times New Roman"/>
          <w:b/>
          <w:i/>
          <w:sz w:val="24"/>
          <w:szCs w:val="24"/>
        </w:rPr>
        <w:t>16</w:t>
      </w:r>
      <w:r w:rsidR="000E64A0" w:rsidRPr="00933D89">
        <w:rPr>
          <w:rFonts w:ascii="Times New Roman" w:hAnsi="Times New Roman"/>
          <w:b/>
          <w:i/>
          <w:sz w:val="24"/>
          <w:szCs w:val="24"/>
        </w:rPr>
        <w:t>-bit unsigned integer)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0E64A0" w:rsidRPr="00D02DD4" w14:paraId="3507FD46" w14:textId="77777777" w:rsidTr="00D02DD4">
        <w:tc>
          <w:tcPr>
            <w:tcW w:w="1548" w:type="dxa"/>
          </w:tcPr>
          <w:p w14:paraId="20C99881"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Bits</w:t>
            </w:r>
          </w:p>
        </w:tc>
        <w:tc>
          <w:tcPr>
            <w:tcW w:w="8028" w:type="dxa"/>
          </w:tcPr>
          <w:p w14:paraId="70EC51B8"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Definition</w:t>
            </w:r>
          </w:p>
        </w:tc>
      </w:tr>
      <w:tr w:rsidR="000E64A0" w:rsidRPr="00D02DD4" w14:paraId="5577B8C1" w14:textId="77777777" w:rsidTr="00D02DD4">
        <w:tc>
          <w:tcPr>
            <w:tcW w:w="1548" w:type="dxa"/>
          </w:tcPr>
          <w:p w14:paraId="0E8C42F8" w14:textId="77777777" w:rsidR="000E64A0" w:rsidRPr="00D02DD4" w:rsidRDefault="00AB00EB" w:rsidP="00703C9E">
            <w:pPr>
              <w:spacing w:after="0" w:line="240" w:lineRule="auto"/>
              <w:jc w:val="center"/>
              <w:rPr>
                <w:rFonts w:ascii="Times New Roman" w:hAnsi="Times New Roman"/>
                <w:sz w:val="24"/>
                <w:szCs w:val="24"/>
              </w:rPr>
            </w:pPr>
            <w:r>
              <w:rPr>
                <w:rFonts w:ascii="Times New Roman" w:hAnsi="Times New Roman"/>
                <w:sz w:val="24"/>
                <w:szCs w:val="24"/>
              </w:rPr>
              <w:t>0-</w:t>
            </w:r>
            <w:r w:rsidR="00703C9E">
              <w:rPr>
                <w:rFonts w:ascii="Times New Roman" w:hAnsi="Times New Roman"/>
                <w:sz w:val="24"/>
                <w:szCs w:val="24"/>
              </w:rPr>
              <w:t>2</w:t>
            </w:r>
          </w:p>
        </w:tc>
        <w:tc>
          <w:tcPr>
            <w:tcW w:w="8028" w:type="dxa"/>
          </w:tcPr>
          <w:p w14:paraId="35F1E415" w14:textId="77777777" w:rsidR="000E64A0" w:rsidRPr="00D02DD4" w:rsidRDefault="000E64A0" w:rsidP="00D02DD4">
            <w:pPr>
              <w:spacing w:after="0" w:line="240" w:lineRule="auto"/>
              <w:rPr>
                <w:rFonts w:ascii="Times New Roman" w:hAnsi="Times New Roman"/>
                <w:b/>
                <w:sz w:val="24"/>
                <w:szCs w:val="24"/>
              </w:rPr>
            </w:pPr>
            <w:r w:rsidRPr="00D02DD4">
              <w:rPr>
                <w:rFonts w:ascii="Times New Roman" w:hAnsi="Times New Roman"/>
                <w:b/>
                <w:sz w:val="24"/>
                <w:szCs w:val="24"/>
              </w:rPr>
              <w:t>Cloud Mask</w:t>
            </w:r>
          </w:p>
          <w:p w14:paraId="1BC7D81E" w14:textId="77777777"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0</w:t>
            </w:r>
            <w:r w:rsidR="000E64A0" w:rsidRPr="00D02DD4">
              <w:rPr>
                <w:rFonts w:ascii="Times New Roman" w:hAnsi="Times New Roman"/>
                <w:sz w:val="24"/>
                <w:szCs w:val="24"/>
              </w:rPr>
              <w:t>00 ---  Undefined</w:t>
            </w:r>
          </w:p>
          <w:p w14:paraId="5CBAAC3F" w14:textId="77777777"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0E64A0" w:rsidRPr="00D02DD4">
              <w:rPr>
                <w:rFonts w:ascii="Times New Roman" w:hAnsi="Times New Roman"/>
                <w:sz w:val="24"/>
                <w:szCs w:val="24"/>
              </w:rPr>
              <w:t>0</w:t>
            </w:r>
            <w:r>
              <w:rPr>
                <w:rFonts w:ascii="Times New Roman" w:hAnsi="Times New Roman"/>
                <w:sz w:val="24"/>
                <w:szCs w:val="24"/>
              </w:rPr>
              <w:t>0</w:t>
            </w:r>
            <w:r w:rsidR="00703C9E">
              <w:rPr>
                <w:rFonts w:ascii="Times New Roman" w:hAnsi="Times New Roman"/>
                <w:sz w:val="24"/>
                <w:szCs w:val="24"/>
              </w:rPr>
              <w:t>1</w:t>
            </w:r>
            <w:r w:rsidR="000E64A0" w:rsidRPr="00D02DD4">
              <w:rPr>
                <w:rFonts w:ascii="Times New Roman" w:hAnsi="Times New Roman"/>
                <w:sz w:val="24"/>
                <w:szCs w:val="24"/>
              </w:rPr>
              <w:t>---  Clear</w:t>
            </w:r>
          </w:p>
          <w:p w14:paraId="006ED351" w14:textId="77777777" w:rsidR="000E64A0" w:rsidRPr="00D02DD4"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w:t>
            </w:r>
            <w:r>
              <w:rPr>
                <w:rFonts w:ascii="Times New Roman" w:hAnsi="Times New Roman"/>
                <w:sz w:val="24"/>
                <w:szCs w:val="24"/>
              </w:rPr>
              <w:t>0</w:t>
            </w:r>
            <w:r w:rsidR="000E64A0" w:rsidRPr="00D02DD4">
              <w:rPr>
                <w:rFonts w:ascii="Times New Roman" w:hAnsi="Times New Roman"/>
                <w:sz w:val="24"/>
                <w:szCs w:val="24"/>
              </w:rPr>
              <w:t xml:space="preserve"> --- Possibly Cloudy (detected by AO</w:t>
            </w:r>
            <w:r w:rsidR="00C57E99">
              <w:rPr>
                <w:rFonts w:ascii="Times New Roman" w:hAnsi="Times New Roman"/>
                <w:sz w:val="24"/>
                <w:szCs w:val="24"/>
              </w:rPr>
              <w:t>D</w:t>
            </w:r>
            <w:r w:rsidR="000E64A0" w:rsidRPr="00D02DD4">
              <w:rPr>
                <w:rFonts w:ascii="Times New Roman" w:hAnsi="Times New Roman"/>
                <w:sz w:val="24"/>
                <w:szCs w:val="24"/>
              </w:rPr>
              <w:t xml:space="preserve"> filter)</w:t>
            </w:r>
          </w:p>
          <w:p w14:paraId="36AD8984" w14:textId="77777777" w:rsidR="000E64A0" w:rsidRDefault="00AB00EB" w:rsidP="00D02DD4">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w:t>
            </w:r>
            <w:r w:rsidR="000E64A0" w:rsidRPr="00D02DD4">
              <w:rPr>
                <w:rFonts w:ascii="Times New Roman" w:hAnsi="Times New Roman"/>
                <w:sz w:val="24"/>
                <w:szCs w:val="24"/>
              </w:rPr>
              <w:t>1</w:t>
            </w:r>
            <w:r w:rsidR="00703C9E">
              <w:rPr>
                <w:rFonts w:ascii="Times New Roman" w:hAnsi="Times New Roman"/>
                <w:sz w:val="24"/>
                <w:szCs w:val="24"/>
              </w:rPr>
              <w:t>1</w:t>
            </w:r>
            <w:r w:rsidR="000E64A0" w:rsidRPr="00D02DD4">
              <w:rPr>
                <w:rFonts w:ascii="Times New Roman" w:hAnsi="Times New Roman"/>
                <w:sz w:val="24"/>
                <w:szCs w:val="24"/>
              </w:rPr>
              <w:t xml:space="preserve"> --- Cloudy  (detected by cloud mask algorithm)</w:t>
            </w:r>
          </w:p>
          <w:p w14:paraId="3A81648C" w14:textId="77777777" w:rsidR="00AB00EB" w:rsidRDefault="00AB00EB" w:rsidP="00703C9E">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w:t>
            </w:r>
            <w:r>
              <w:rPr>
                <w:rFonts w:ascii="Times New Roman" w:hAnsi="Times New Roman"/>
                <w:sz w:val="24"/>
                <w:szCs w:val="24"/>
              </w:rPr>
              <w:t>1 -- - Cloud Shadow</w:t>
            </w:r>
          </w:p>
          <w:p w14:paraId="10FB1AC4" w14:textId="77777777" w:rsidR="00602F63" w:rsidRDefault="00602F63" w:rsidP="00703C9E">
            <w:pPr>
              <w:spacing w:after="0" w:line="240" w:lineRule="auto"/>
              <w:rPr>
                <w:rFonts w:ascii="Times New Roman" w:hAnsi="Times New Roman"/>
                <w:sz w:val="24"/>
                <w:szCs w:val="24"/>
              </w:rPr>
            </w:pPr>
            <w:r>
              <w:rPr>
                <w:rFonts w:ascii="Times New Roman" w:hAnsi="Times New Roman"/>
                <w:sz w:val="24"/>
                <w:szCs w:val="24"/>
              </w:rPr>
              <w:t xml:space="preserve">   110 --- hot spot of fire</w:t>
            </w:r>
          </w:p>
          <w:p w14:paraId="0C3E84C2" w14:textId="77777777" w:rsidR="00192B47" w:rsidRPr="00D02DD4" w:rsidRDefault="00192B47" w:rsidP="00703C9E">
            <w:pPr>
              <w:spacing w:after="0" w:line="240" w:lineRule="auto"/>
              <w:rPr>
                <w:rFonts w:ascii="Times New Roman" w:hAnsi="Times New Roman"/>
                <w:sz w:val="24"/>
                <w:szCs w:val="24"/>
              </w:rPr>
            </w:pPr>
            <w:r>
              <w:rPr>
                <w:rFonts w:ascii="Times New Roman" w:hAnsi="Times New Roman"/>
                <w:sz w:val="24"/>
                <w:szCs w:val="24"/>
              </w:rPr>
              <w:t xml:space="preserve">   111 --- Water Sediments</w:t>
            </w:r>
          </w:p>
        </w:tc>
      </w:tr>
      <w:tr w:rsidR="00AB00EB" w:rsidRPr="00D02DD4" w14:paraId="36171339" w14:textId="77777777" w:rsidTr="00D02DD4">
        <w:tc>
          <w:tcPr>
            <w:tcW w:w="1548" w:type="dxa"/>
          </w:tcPr>
          <w:p w14:paraId="6CF79961" w14:textId="77777777" w:rsidR="00AB00EB"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3</w:t>
            </w:r>
            <w:r w:rsidR="00AB00EB" w:rsidRPr="00D02DD4">
              <w:rPr>
                <w:rFonts w:ascii="Times New Roman" w:hAnsi="Times New Roman"/>
                <w:sz w:val="24"/>
                <w:szCs w:val="24"/>
              </w:rPr>
              <w:t>-</w:t>
            </w:r>
            <w:r>
              <w:rPr>
                <w:rFonts w:ascii="Times New Roman" w:hAnsi="Times New Roman"/>
                <w:sz w:val="24"/>
                <w:szCs w:val="24"/>
              </w:rPr>
              <w:t>4</w:t>
            </w:r>
          </w:p>
        </w:tc>
        <w:tc>
          <w:tcPr>
            <w:tcW w:w="8028" w:type="dxa"/>
          </w:tcPr>
          <w:p w14:paraId="71C41333" w14:textId="77777777" w:rsidR="00AB00EB" w:rsidRPr="00D02DD4" w:rsidRDefault="00AB00EB" w:rsidP="003021D6">
            <w:pPr>
              <w:spacing w:after="0" w:line="240" w:lineRule="auto"/>
              <w:rPr>
                <w:rFonts w:ascii="Times New Roman" w:hAnsi="Times New Roman"/>
                <w:b/>
                <w:sz w:val="24"/>
                <w:szCs w:val="24"/>
              </w:rPr>
            </w:pPr>
            <w:r w:rsidRPr="00D02DD4">
              <w:rPr>
                <w:rFonts w:ascii="Times New Roman" w:hAnsi="Times New Roman"/>
                <w:b/>
                <w:sz w:val="24"/>
                <w:szCs w:val="24"/>
              </w:rPr>
              <w:t>Land Water Snow/ice  Mask</w:t>
            </w:r>
          </w:p>
          <w:p w14:paraId="0A217A33" w14:textId="77777777"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00 --- </w:t>
            </w:r>
            <w:r w:rsidR="003268E8">
              <w:rPr>
                <w:rFonts w:ascii="Times New Roman" w:hAnsi="Times New Roman"/>
                <w:sz w:val="24"/>
                <w:szCs w:val="24"/>
              </w:rPr>
              <w:t>Land</w:t>
            </w:r>
          </w:p>
          <w:p w14:paraId="4159B4F1" w14:textId="77777777"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01 --- </w:t>
            </w:r>
            <w:r w:rsidR="003268E8">
              <w:rPr>
                <w:rFonts w:ascii="Times New Roman" w:hAnsi="Times New Roman"/>
                <w:sz w:val="24"/>
                <w:szCs w:val="24"/>
              </w:rPr>
              <w:t>Water</w:t>
            </w:r>
          </w:p>
          <w:p w14:paraId="297F6728" w14:textId="77777777" w:rsidR="00AB00EB" w:rsidRPr="00D02DD4" w:rsidRDefault="00FB3B3B" w:rsidP="003021D6">
            <w:pPr>
              <w:spacing w:after="0" w:line="240" w:lineRule="auto"/>
              <w:rPr>
                <w:rFonts w:ascii="Times New Roman" w:hAnsi="Times New Roman"/>
                <w:sz w:val="24"/>
                <w:szCs w:val="24"/>
              </w:rPr>
            </w:pPr>
            <w:r>
              <w:rPr>
                <w:rFonts w:ascii="Times New Roman" w:hAnsi="Times New Roman"/>
                <w:sz w:val="24"/>
                <w:szCs w:val="24"/>
              </w:rPr>
              <w:t xml:space="preserve">   </w:t>
            </w:r>
            <w:r w:rsidR="00AB00EB" w:rsidRPr="00D02DD4">
              <w:rPr>
                <w:rFonts w:ascii="Times New Roman" w:hAnsi="Times New Roman"/>
                <w:sz w:val="24"/>
                <w:szCs w:val="24"/>
              </w:rPr>
              <w:t xml:space="preserve">10--- </w:t>
            </w:r>
            <w:r w:rsidR="003268E8">
              <w:rPr>
                <w:rFonts w:ascii="Times New Roman" w:hAnsi="Times New Roman"/>
                <w:sz w:val="24"/>
                <w:szCs w:val="24"/>
              </w:rPr>
              <w:t xml:space="preserve"> Snow</w:t>
            </w:r>
          </w:p>
          <w:p w14:paraId="17A528B3" w14:textId="77777777" w:rsidR="00AB00EB" w:rsidRPr="00D02DD4" w:rsidRDefault="00FB3B3B" w:rsidP="003268E8">
            <w:pPr>
              <w:spacing w:after="0" w:line="240" w:lineRule="auto"/>
              <w:rPr>
                <w:rFonts w:ascii="Times New Roman" w:hAnsi="Times New Roman"/>
                <w:sz w:val="24"/>
                <w:szCs w:val="24"/>
              </w:rPr>
            </w:pPr>
            <w:r>
              <w:rPr>
                <w:rFonts w:ascii="Times New Roman" w:hAnsi="Times New Roman"/>
                <w:sz w:val="24"/>
                <w:szCs w:val="24"/>
              </w:rPr>
              <w:t xml:space="preserve">   </w:t>
            </w:r>
            <w:r w:rsidR="003268E8">
              <w:rPr>
                <w:rFonts w:ascii="Times New Roman" w:hAnsi="Times New Roman"/>
                <w:sz w:val="24"/>
                <w:szCs w:val="24"/>
              </w:rPr>
              <w:t>11 ---  Ice</w:t>
            </w:r>
          </w:p>
        </w:tc>
      </w:tr>
      <w:tr w:rsidR="00AB00EB" w:rsidRPr="00D02DD4" w14:paraId="545F539D" w14:textId="77777777" w:rsidTr="00D02DD4">
        <w:tc>
          <w:tcPr>
            <w:tcW w:w="1548" w:type="dxa"/>
          </w:tcPr>
          <w:p w14:paraId="2E495464" w14:textId="77777777" w:rsidR="00AB00EB" w:rsidRPr="00D02DD4" w:rsidRDefault="00703C9E" w:rsidP="00703C9E">
            <w:pPr>
              <w:spacing w:after="0" w:line="240" w:lineRule="auto"/>
              <w:jc w:val="center"/>
              <w:rPr>
                <w:rFonts w:ascii="Times New Roman" w:hAnsi="Times New Roman"/>
                <w:sz w:val="24"/>
                <w:szCs w:val="24"/>
              </w:rPr>
            </w:pPr>
            <w:r>
              <w:rPr>
                <w:rFonts w:ascii="Times New Roman" w:hAnsi="Times New Roman"/>
                <w:sz w:val="24"/>
                <w:szCs w:val="24"/>
              </w:rPr>
              <w:t>5</w:t>
            </w:r>
            <w:r w:rsidR="00AB00EB">
              <w:rPr>
                <w:rFonts w:ascii="Times New Roman" w:hAnsi="Times New Roman"/>
                <w:sz w:val="24"/>
                <w:szCs w:val="24"/>
              </w:rPr>
              <w:t>-</w:t>
            </w:r>
            <w:r>
              <w:rPr>
                <w:rFonts w:ascii="Times New Roman" w:hAnsi="Times New Roman"/>
                <w:sz w:val="24"/>
                <w:szCs w:val="24"/>
              </w:rPr>
              <w:t>7</w:t>
            </w:r>
            <w:r w:rsidR="00AB00EB">
              <w:rPr>
                <w:rFonts w:ascii="Times New Roman" w:hAnsi="Times New Roman"/>
                <w:sz w:val="24"/>
                <w:szCs w:val="24"/>
              </w:rPr>
              <w:t xml:space="preserve"> </w:t>
            </w:r>
          </w:p>
        </w:tc>
        <w:tc>
          <w:tcPr>
            <w:tcW w:w="8028" w:type="dxa"/>
          </w:tcPr>
          <w:p w14:paraId="4E373C45" w14:textId="77777777" w:rsidR="00AB00EB" w:rsidRPr="00D02DD4" w:rsidRDefault="00AB00EB" w:rsidP="00D02DD4">
            <w:pPr>
              <w:spacing w:after="0" w:line="240" w:lineRule="auto"/>
              <w:rPr>
                <w:rFonts w:ascii="Times New Roman" w:hAnsi="Times New Roman"/>
                <w:b/>
                <w:sz w:val="24"/>
                <w:szCs w:val="24"/>
              </w:rPr>
            </w:pPr>
            <w:r>
              <w:rPr>
                <w:rFonts w:ascii="Times New Roman" w:hAnsi="Times New Roman"/>
                <w:b/>
                <w:sz w:val="24"/>
                <w:szCs w:val="24"/>
              </w:rPr>
              <w:t>Adjacency Mask</w:t>
            </w:r>
          </w:p>
          <w:p w14:paraId="381008E5" w14:textId="77777777" w:rsidR="00AB00EB" w:rsidRPr="00681BAF"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681BAF">
              <w:rPr>
                <w:rFonts w:ascii="Times New Roman" w:hAnsi="Times New Roman"/>
                <w:sz w:val="24"/>
                <w:szCs w:val="24"/>
              </w:rPr>
              <w:t>000</w:t>
            </w:r>
            <w:r w:rsidR="00681BAF">
              <w:rPr>
                <w:rFonts w:ascii="Times New Roman" w:hAnsi="Times New Roman"/>
                <w:sz w:val="24"/>
                <w:szCs w:val="24"/>
              </w:rPr>
              <w:t xml:space="preserve"> </w:t>
            </w:r>
            <w:r w:rsidR="00AB00EB" w:rsidRPr="00681BAF">
              <w:rPr>
                <w:rFonts w:ascii="Times New Roman" w:hAnsi="Times New Roman"/>
                <w:sz w:val="24"/>
                <w:szCs w:val="24"/>
              </w:rPr>
              <w:t xml:space="preserve">---  </w:t>
            </w:r>
            <w:ins w:id="241" w:author="Sarkar, Sudipta  (GSFC-619.0)[SIGMA SPACE CORPORATION]" w:date="2017-06-27T11:56:00Z">
              <w:r w:rsidR="00DF23C3">
                <w:rPr>
                  <w:rFonts w:ascii="Times New Roman" w:hAnsi="Times New Roman"/>
                  <w:sz w:val="24"/>
                  <w:szCs w:val="24"/>
                </w:rPr>
                <w:t>Normal condition/</w:t>
              </w:r>
            </w:ins>
            <w:r w:rsidR="00855EEB">
              <w:rPr>
                <w:rFonts w:ascii="Times New Roman" w:hAnsi="Times New Roman"/>
                <w:sz w:val="24"/>
                <w:szCs w:val="24"/>
              </w:rPr>
              <w:t>Clear</w:t>
            </w:r>
          </w:p>
          <w:p w14:paraId="5A320D42" w14:textId="77777777" w:rsidR="00AB00EB"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681BAF" w:rsidRPr="00681BAF">
              <w:rPr>
                <w:rFonts w:ascii="Times New Roman" w:hAnsi="Times New Roman"/>
                <w:sz w:val="24"/>
                <w:szCs w:val="24"/>
              </w:rPr>
              <w:t>001</w:t>
            </w:r>
            <w:r w:rsidR="00681BAF">
              <w:rPr>
                <w:rFonts w:ascii="Times New Roman" w:hAnsi="Times New Roman"/>
                <w:sz w:val="24"/>
                <w:szCs w:val="24"/>
              </w:rPr>
              <w:t xml:space="preserve"> </w:t>
            </w:r>
            <w:r w:rsidR="00AB00EB" w:rsidRPr="00681BAF">
              <w:rPr>
                <w:rFonts w:ascii="Times New Roman" w:hAnsi="Times New Roman"/>
                <w:sz w:val="24"/>
                <w:szCs w:val="24"/>
              </w:rPr>
              <w:t xml:space="preserve">--- </w:t>
            </w:r>
            <w:r w:rsidR="00703C9E">
              <w:rPr>
                <w:rFonts w:ascii="Times New Roman" w:hAnsi="Times New Roman"/>
                <w:sz w:val="24"/>
                <w:szCs w:val="24"/>
              </w:rPr>
              <w:t xml:space="preserve"> Adjacent to cloud</w:t>
            </w:r>
          </w:p>
          <w:p w14:paraId="4D339589" w14:textId="77777777"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010 --- Surrounded  by more than 8 cloudy pixels</w:t>
            </w:r>
          </w:p>
          <w:p w14:paraId="4EFC8C93" w14:textId="77777777"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011 --- Single cloudy pixel</w:t>
            </w:r>
          </w:p>
          <w:p w14:paraId="49A9BB25" w14:textId="77777777" w:rsidR="00703C9E" w:rsidRDefault="00F95DD6" w:rsidP="00F95DD6">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100 --- Adjacent to snow</w:t>
            </w:r>
          </w:p>
          <w:p w14:paraId="0F7D48D2" w14:textId="77777777" w:rsidR="00AB00EB" w:rsidRPr="00DC2D59" w:rsidRDefault="00F95DD6" w:rsidP="00DC2D59">
            <w:pPr>
              <w:spacing w:after="0" w:line="240" w:lineRule="auto"/>
              <w:rPr>
                <w:rFonts w:ascii="Times New Roman" w:hAnsi="Times New Roman"/>
                <w:sz w:val="24"/>
                <w:szCs w:val="24"/>
              </w:rPr>
            </w:pPr>
            <w:r>
              <w:rPr>
                <w:rFonts w:ascii="Times New Roman" w:hAnsi="Times New Roman"/>
                <w:sz w:val="24"/>
                <w:szCs w:val="24"/>
              </w:rPr>
              <w:t xml:space="preserve">   </w:t>
            </w:r>
            <w:r w:rsidR="00703C9E">
              <w:rPr>
                <w:rFonts w:ascii="Times New Roman" w:hAnsi="Times New Roman"/>
                <w:sz w:val="24"/>
                <w:szCs w:val="24"/>
              </w:rPr>
              <w:t>101 --- snow was pr</w:t>
            </w:r>
            <w:r w:rsidR="00DC2D59">
              <w:rPr>
                <w:rFonts w:ascii="Times New Roman" w:hAnsi="Times New Roman"/>
                <w:sz w:val="24"/>
                <w:szCs w:val="24"/>
              </w:rPr>
              <w:t>eviously detected on this pixel</w:t>
            </w:r>
          </w:p>
        </w:tc>
      </w:tr>
      <w:tr w:rsidR="00AB00EB" w:rsidRPr="00D02DD4" w14:paraId="543A400D" w14:textId="77777777" w:rsidTr="00D02DD4">
        <w:tc>
          <w:tcPr>
            <w:tcW w:w="1548" w:type="dxa"/>
          </w:tcPr>
          <w:p w14:paraId="68179822" w14:textId="77777777" w:rsidR="00AB00EB" w:rsidRPr="00D02DD4" w:rsidRDefault="003021D6" w:rsidP="003021D6">
            <w:pPr>
              <w:spacing w:after="0" w:line="240" w:lineRule="auto"/>
              <w:jc w:val="center"/>
              <w:rPr>
                <w:rFonts w:ascii="Times New Roman" w:hAnsi="Times New Roman"/>
                <w:sz w:val="24"/>
                <w:szCs w:val="24"/>
              </w:rPr>
            </w:pPr>
            <w:r>
              <w:rPr>
                <w:rFonts w:ascii="Times New Roman" w:hAnsi="Times New Roman"/>
                <w:sz w:val="24"/>
                <w:szCs w:val="24"/>
              </w:rPr>
              <w:t>8</w:t>
            </w:r>
            <w:r w:rsidR="00AB00EB">
              <w:rPr>
                <w:rFonts w:ascii="Times New Roman" w:hAnsi="Times New Roman"/>
                <w:sz w:val="24"/>
                <w:szCs w:val="24"/>
              </w:rPr>
              <w:t>-1</w:t>
            </w:r>
            <w:r>
              <w:rPr>
                <w:rFonts w:ascii="Times New Roman" w:hAnsi="Times New Roman"/>
                <w:sz w:val="24"/>
                <w:szCs w:val="24"/>
              </w:rPr>
              <w:t>1</w:t>
            </w:r>
          </w:p>
        </w:tc>
        <w:tc>
          <w:tcPr>
            <w:tcW w:w="8028" w:type="dxa"/>
          </w:tcPr>
          <w:p w14:paraId="6C3431FB" w14:textId="77777777" w:rsidR="00AB00EB" w:rsidRDefault="00450201" w:rsidP="00D02DD4">
            <w:pPr>
              <w:spacing w:after="0" w:line="240" w:lineRule="auto"/>
              <w:rPr>
                <w:rFonts w:ascii="Times New Roman" w:hAnsi="Times New Roman"/>
                <w:b/>
                <w:sz w:val="24"/>
                <w:szCs w:val="24"/>
              </w:rPr>
            </w:pPr>
            <w:r>
              <w:rPr>
                <w:rFonts w:ascii="Times New Roman" w:hAnsi="Times New Roman"/>
                <w:b/>
                <w:sz w:val="24"/>
                <w:szCs w:val="24"/>
              </w:rPr>
              <w:t>QA</w:t>
            </w:r>
            <w:ins w:id="242" w:author="Sarkar, Sudipta  (GSFC-619.0)[SIGMA SPACE CORPORATION]" w:date="2017-06-27T11:56:00Z">
              <w:r w:rsidR="00DF23C3">
                <w:rPr>
                  <w:rFonts w:ascii="Times New Roman" w:hAnsi="Times New Roman"/>
                  <w:b/>
                  <w:sz w:val="24"/>
                  <w:szCs w:val="24"/>
                </w:rPr>
                <w:t xml:space="preserve"> for </w:t>
              </w:r>
            </w:ins>
            <w:del w:id="243" w:author="Sarkar, Sudipta  (GSFC-619.0)[SIGMA SPACE CORPORATION]" w:date="2017-06-27T11:56:00Z">
              <w:r w:rsidR="00855EEB" w:rsidDel="00DF23C3">
                <w:rPr>
                  <w:rFonts w:ascii="Times New Roman" w:hAnsi="Times New Roman"/>
                  <w:b/>
                  <w:sz w:val="24"/>
                  <w:szCs w:val="24"/>
                </w:rPr>
                <w:delText>_</w:delText>
              </w:r>
            </w:del>
            <w:r w:rsidR="008D522E">
              <w:rPr>
                <w:rFonts w:ascii="Times New Roman" w:hAnsi="Times New Roman"/>
                <w:b/>
                <w:sz w:val="24"/>
                <w:szCs w:val="24"/>
              </w:rPr>
              <w:t>AO</w:t>
            </w:r>
            <w:ins w:id="244" w:author="Sarkar, Sudipta  (GSFC-619.0)[SIGMA SPACE CORPORATION]" w:date="2017-06-27T11:56:00Z">
              <w:r w:rsidR="00DF23C3">
                <w:rPr>
                  <w:rFonts w:ascii="Times New Roman" w:hAnsi="Times New Roman"/>
                  <w:b/>
                  <w:sz w:val="24"/>
                  <w:szCs w:val="24"/>
                </w:rPr>
                <w:t xml:space="preserve">T retrieval over </w:t>
              </w:r>
            </w:ins>
            <w:del w:id="245" w:author="Sarkar, Sudipta  (GSFC-619.0)[SIGMA SPACE CORPORATION]" w:date="2017-06-27T11:56:00Z">
              <w:r w:rsidR="00C57E99" w:rsidDel="00DF23C3">
                <w:rPr>
                  <w:rFonts w:ascii="Times New Roman" w:hAnsi="Times New Roman"/>
                  <w:b/>
                  <w:sz w:val="24"/>
                  <w:szCs w:val="24"/>
                </w:rPr>
                <w:delText>D</w:delText>
              </w:r>
              <w:r w:rsidR="00855EEB" w:rsidDel="00DF23C3">
                <w:rPr>
                  <w:rFonts w:ascii="Times New Roman" w:hAnsi="Times New Roman"/>
                  <w:b/>
                  <w:sz w:val="24"/>
                  <w:szCs w:val="24"/>
                </w:rPr>
                <w:delText>_</w:delText>
              </w:r>
            </w:del>
            <w:r w:rsidR="00855EEB">
              <w:rPr>
                <w:rFonts w:ascii="Times New Roman" w:hAnsi="Times New Roman"/>
                <w:b/>
                <w:sz w:val="24"/>
                <w:szCs w:val="24"/>
              </w:rPr>
              <w:t>W</w:t>
            </w:r>
            <w:r w:rsidR="008D522E">
              <w:rPr>
                <w:rFonts w:ascii="Times New Roman" w:hAnsi="Times New Roman"/>
                <w:b/>
                <w:sz w:val="24"/>
                <w:szCs w:val="24"/>
              </w:rPr>
              <w:t>ater</w:t>
            </w:r>
          </w:p>
          <w:p w14:paraId="296E5E06"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0000 --- Best </w:t>
            </w:r>
            <w:r w:rsidR="005250DC">
              <w:rPr>
                <w:rFonts w:ascii="Times New Roman" w:hAnsi="Times New Roman"/>
                <w:sz w:val="24"/>
                <w:szCs w:val="24"/>
              </w:rPr>
              <w:t>quality</w:t>
            </w:r>
          </w:p>
          <w:p w14:paraId="0A19DF21"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0001 --- Water Sediments are detected</w:t>
            </w:r>
          </w:p>
          <w:p w14:paraId="1D91AB63"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0010 --- AC over water done, but AOT&gt;0.5</w:t>
            </w:r>
          </w:p>
          <w:p w14:paraId="7868C9DB"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0011 --- There is 1 neighbor cloud</w:t>
            </w:r>
          </w:p>
          <w:p w14:paraId="6714CF0B"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0100 --- There is &gt;1 neighbor clouds</w:t>
            </w:r>
          </w:p>
          <w:p w14:paraId="2457B5D6"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0101 --- no retrieval (cloudy, or whatever)</w:t>
            </w:r>
          </w:p>
          <w:p w14:paraId="53E7883D"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0110 --- no retrievals near detected or previously </w:t>
            </w:r>
            <w:r w:rsidR="005250DC">
              <w:rPr>
                <w:rFonts w:ascii="Times New Roman" w:hAnsi="Times New Roman"/>
                <w:sz w:val="24"/>
                <w:szCs w:val="24"/>
              </w:rPr>
              <w:t xml:space="preserve">detected </w:t>
            </w:r>
            <w:r w:rsidRPr="00DC2D59">
              <w:rPr>
                <w:rFonts w:ascii="Times New Roman" w:hAnsi="Times New Roman"/>
                <w:sz w:val="24"/>
                <w:szCs w:val="24"/>
              </w:rPr>
              <w:t>snow</w:t>
            </w:r>
          </w:p>
          <w:p w14:paraId="7B85B76B" w14:textId="77777777" w:rsidR="00EC542D" w:rsidRPr="00DC2D59" w:rsidRDefault="00DC2D59" w:rsidP="00EC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ywang1" w:date="2017-11-02T10:42:00Z"/>
                <w:rFonts w:ascii="Times New Roman" w:hAnsi="Times New Roman"/>
                <w:sz w:val="24"/>
                <w:szCs w:val="24"/>
              </w:rPr>
            </w:pPr>
            <w:r w:rsidRPr="00DC2D59">
              <w:rPr>
                <w:rFonts w:ascii="Times New Roman" w:hAnsi="Times New Roman"/>
                <w:sz w:val="24"/>
                <w:szCs w:val="24"/>
              </w:rPr>
              <w:t xml:space="preserve">    0111 --- </w:t>
            </w:r>
            <w:ins w:id="247" w:author="ywang1" w:date="2017-11-02T10:42:00Z">
              <w:r w:rsidR="00EC542D">
                <w:rPr>
                  <w:rFonts w:ascii="Times New Roman" w:hAnsi="Times New Roman"/>
                  <w:sz w:val="24"/>
                  <w:szCs w:val="24"/>
                </w:rPr>
                <w:t>Climatology AOT: altitude above 3.5km(water) and 4.2km(land)</w:t>
              </w:r>
            </w:ins>
          </w:p>
          <w:p w14:paraId="74628085" w14:textId="53DA73F7" w:rsidR="00DC2D59" w:rsidRPr="00DC2D59" w:rsidDel="00EC542D"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48" w:author="ywang1" w:date="2017-11-02T10:42:00Z"/>
                <w:rFonts w:ascii="Times New Roman" w:hAnsi="Times New Roman"/>
                <w:sz w:val="24"/>
                <w:szCs w:val="24"/>
              </w:rPr>
            </w:pPr>
            <w:del w:id="249" w:author="ywang1" w:date="2017-11-02T10:42:00Z">
              <w:r w:rsidRPr="00DC2D59" w:rsidDel="00EC542D">
                <w:rPr>
                  <w:rFonts w:ascii="Times New Roman" w:hAnsi="Times New Roman"/>
                  <w:sz w:val="24"/>
                  <w:szCs w:val="24"/>
                </w:rPr>
                <w:delText xml:space="preserve">no retrievals for altitude </w:delText>
              </w:r>
              <w:r w:rsidR="005250DC" w:rsidDel="00EC542D">
                <w:rPr>
                  <w:rFonts w:ascii="Times New Roman" w:hAnsi="Times New Roman"/>
                  <w:sz w:val="24"/>
                  <w:szCs w:val="24"/>
                </w:rPr>
                <w:delText>above</w:delText>
              </w:r>
              <w:r w:rsidRPr="00DC2D59" w:rsidDel="00EC542D">
                <w:rPr>
                  <w:rFonts w:ascii="Times New Roman" w:hAnsi="Times New Roman"/>
                  <w:sz w:val="24"/>
                  <w:szCs w:val="24"/>
                </w:rPr>
                <w:delText xml:space="preserve"> 3.5km</w:delText>
              </w:r>
            </w:del>
          </w:p>
          <w:p w14:paraId="01E971E5"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Pr>
                <w:rFonts w:ascii="Times New Roman" w:hAnsi="Times New Roman"/>
                <w:sz w:val="24"/>
                <w:szCs w:val="24"/>
              </w:rPr>
              <w:t xml:space="preserve"> </w:t>
            </w:r>
            <w:r w:rsidRPr="00DC2D59">
              <w:rPr>
                <w:rFonts w:ascii="Times New Roman" w:hAnsi="Times New Roman"/>
                <w:sz w:val="24"/>
                <w:szCs w:val="24"/>
              </w:rPr>
              <w:t xml:space="preserve">   1000 --- no retrieval due to sun glint</w:t>
            </w:r>
          </w:p>
          <w:p w14:paraId="73C3102A"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1001 --- retrieved AO</w:t>
            </w:r>
            <w:ins w:id="250" w:author="Sarkar, Sudipta  (GSFC-619.0)[SIGMA SPACE CORPORATION]" w:date="2017-06-27T11:57:00Z">
              <w:r w:rsidR="00DF23C3">
                <w:rPr>
                  <w:rFonts w:ascii="Times New Roman" w:hAnsi="Times New Roman"/>
                  <w:sz w:val="24"/>
                  <w:szCs w:val="24"/>
                </w:rPr>
                <w:t>T</w:t>
              </w:r>
            </w:ins>
            <w:del w:id="251" w:author="Sarkar, Sudipta  (GSFC-619.0)[SIGMA SPACE CORPORATION]" w:date="2017-06-27T11:57:00Z">
              <w:r w:rsidR="00C57E99" w:rsidDel="00DF23C3">
                <w:rPr>
                  <w:rFonts w:ascii="Times New Roman" w:hAnsi="Times New Roman"/>
                  <w:sz w:val="24"/>
                  <w:szCs w:val="24"/>
                </w:rPr>
                <w:delText>D</w:delText>
              </w:r>
            </w:del>
            <w:r w:rsidRPr="00DC2D59">
              <w:rPr>
                <w:rFonts w:ascii="Times New Roman" w:hAnsi="Times New Roman"/>
                <w:sz w:val="24"/>
                <w:szCs w:val="24"/>
              </w:rPr>
              <w:t xml:space="preserve"> is very low (&lt;0.05) due to </w:t>
            </w:r>
            <w:r w:rsidR="005250DC">
              <w:rPr>
                <w:rFonts w:ascii="Times New Roman" w:hAnsi="Times New Roman"/>
                <w:sz w:val="24"/>
                <w:szCs w:val="24"/>
              </w:rPr>
              <w:t>glint</w:t>
            </w:r>
          </w:p>
          <w:p w14:paraId="1D502162" w14:textId="77777777" w:rsidR="00DC2D59" w:rsidRPr="00DC2D59" w:rsidRDefault="00DC2D59" w:rsidP="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C2D59">
              <w:rPr>
                <w:rFonts w:ascii="Times New Roman" w:hAnsi="Times New Roman"/>
                <w:sz w:val="24"/>
                <w:szCs w:val="24"/>
              </w:rPr>
              <w:t xml:space="preserve">    1010 --- AO</w:t>
            </w:r>
            <w:ins w:id="252" w:author="Sarkar, Sudipta  (GSFC-619.0)[SIGMA SPACE CORPORATION]" w:date="2017-06-27T11:57:00Z">
              <w:r w:rsidR="00DF23C3">
                <w:rPr>
                  <w:rFonts w:ascii="Times New Roman" w:hAnsi="Times New Roman"/>
                  <w:sz w:val="24"/>
                  <w:szCs w:val="24"/>
                </w:rPr>
                <w:t>T</w:t>
              </w:r>
            </w:ins>
            <w:del w:id="253" w:author="Sarkar, Sudipta  (GSFC-619.0)[SIGMA SPACE CORPORATION]" w:date="2017-06-27T11:57:00Z">
              <w:r w:rsidR="00C57E99" w:rsidDel="00DF23C3">
                <w:rPr>
                  <w:rFonts w:ascii="Times New Roman" w:hAnsi="Times New Roman"/>
                  <w:sz w:val="24"/>
                  <w:szCs w:val="24"/>
                </w:rPr>
                <w:delText>D</w:delText>
              </w:r>
            </w:del>
            <w:r w:rsidRPr="00DC2D59">
              <w:rPr>
                <w:rFonts w:ascii="Times New Roman" w:hAnsi="Times New Roman"/>
                <w:sz w:val="24"/>
                <w:szCs w:val="24"/>
              </w:rPr>
              <w:t xml:space="preserve"> within +-2km from the coastline is replaced by nearby AO</w:t>
            </w:r>
            <w:r w:rsidR="00C57E99">
              <w:rPr>
                <w:rFonts w:ascii="Times New Roman" w:hAnsi="Times New Roman"/>
                <w:sz w:val="24"/>
                <w:szCs w:val="24"/>
              </w:rPr>
              <w:t>D</w:t>
            </w:r>
          </w:p>
          <w:p w14:paraId="261D7C67" w14:textId="2B324C87" w:rsidR="00AB00EB" w:rsidRPr="00D02DD4" w:rsidRDefault="00EC542D" w:rsidP="00D02DD4">
            <w:pPr>
              <w:spacing w:after="0" w:line="240" w:lineRule="auto"/>
              <w:rPr>
                <w:rFonts w:ascii="Times New Roman" w:hAnsi="Times New Roman"/>
                <w:sz w:val="24"/>
                <w:szCs w:val="24"/>
              </w:rPr>
            </w:pPr>
            <w:ins w:id="254" w:author="ywang1" w:date="2017-11-02T10:42:00Z">
              <w:r>
                <w:rPr>
                  <w:rFonts w:ascii="Times New Roman" w:hAnsi="Times New Roman"/>
                  <w:sz w:val="24"/>
                  <w:szCs w:val="24"/>
                </w:rPr>
                <w:t xml:space="preserve">    1011 --- Land, research quality: AOT retrieved but CM is possibly cloudy</w:t>
              </w:r>
            </w:ins>
          </w:p>
        </w:tc>
      </w:tr>
      <w:tr w:rsidR="003021D6" w:rsidRPr="00D02DD4" w14:paraId="59C96495" w14:textId="77777777" w:rsidTr="003021D6">
        <w:tc>
          <w:tcPr>
            <w:tcW w:w="1548" w:type="dxa"/>
          </w:tcPr>
          <w:p w14:paraId="59B81B3F" w14:textId="77777777" w:rsidR="003021D6" w:rsidRPr="00D02DD4" w:rsidRDefault="003021D6" w:rsidP="003021D6">
            <w:pPr>
              <w:spacing w:after="0" w:line="240" w:lineRule="auto"/>
              <w:jc w:val="center"/>
              <w:rPr>
                <w:rFonts w:ascii="Times New Roman" w:hAnsi="Times New Roman"/>
                <w:sz w:val="24"/>
                <w:szCs w:val="24"/>
              </w:rPr>
            </w:pPr>
            <w:r>
              <w:rPr>
                <w:rFonts w:ascii="Times New Roman" w:hAnsi="Times New Roman"/>
                <w:sz w:val="24"/>
                <w:szCs w:val="24"/>
              </w:rPr>
              <w:t>12</w:t>
            </w:r>
          </w:p>
        </w:tc>
        <w:tc>
          <w:tcPr>
            <w:tcW w:w="8028" w:type="dxa"/>
          </w:tcPr>
          <w:p w14:paraId="06FA28A4" w14:textId="77777777" w:rsidR="003021D6" w:rsidRPr="00D02DD4" w:rsidRDefault="003021D6" w:rsidP="003021D6">
            <w:pPr>
              <w:spacing w:after="0" w:line="240" w:lineRule="auto"/>
              <w:rPr>
                <w:rFonts w:ascii="Times New Roman" w:hAnsi="Times New Roman"/>
                <w:b/>
                <w:sz w:val="24"/>
                <w:szCs w:val="24"/>
              </w:rPr>
            </w:pPr>
            <w:r>
              <w:rPr>
                <w:rFonts w:ascii="Times New Roman" w:hAnsi="Times New Roman"/>
                <w:b/>
                <w:sz w:val="24"/>
                <w:szCs w:val="24"/>
              </w:rPr>
              <w:t>Glint Mask</w:t>
            </w:r>
          </w:p>
          <w:p w14:paraId="45F5CC82" w14:textId="77777777" w:rsidR="003021D6" w:rsidRPr="00D02DD4" w:rsidRDefault="00F95DD6" w:rsidP="003021D6">
            <w:pPr>
              <w:spacing w:after="0" w:line="240" w:lineRule="auto"/>
              <w:rPr>
                <w:rFonts w:ascii="Times New Roman" w:hAnsi="Times New Roman"/>
                <w:sz w:val="24"/>
                <w:szCs w:val="24"/>
              </w:rPr>
            </w:pPr>
            <w:r>
              <w:rPr>
                <w:rFonts w:ascii="Times New Roman" w:hAnsi="Times New Roman"/>
                <w:sz w:val="24"/>
                <w:szCs w:val="24"/>
              </w:rPr>
              <w:t xml:space="preserve">    </w:t>
            </w:r>
            <w:r w:rsidR="003021D6" w:rsidRPr="00D02DD4">
              <w:rPr>
                <w:rFonts w:ascii="Times New Roman" w:hAnsi="Times New Roman"/>
                <w:sz w:val="24"/>
                <w:szCs w:val="24"/>
              </w:rPr>
              <w:t>0  ---</w:t>
            </w:r>
            <w:r w:rsidR="003021D6">
              <w:rPr>
                <w:rFonts w:ascii="Times New Roman" w:hAnsi="Times New Roman"/>
                <w:sz w:val="24"/>
                <w:szCs w:val="24"/>
              </w:rPr>
              <w:t xml:space="preserve">  </w:t>
            </w:r>
            <w:r w:rsidR="008D522E">
              <w:rPr>
                <w:rFonts w:ascii="Times New Roman" w:hAnsi="Times New Roman"/>
                <w:sz w:val="24"/>
                <w:szCs w:val="24"/>
              </w:rPr>
              <w:t xml:space="preserve">no </w:t>
            </w:r>
            <w:r w:rsidR="003021D6">
              <w:rPr>
                <w:rFonts w:ascii="Times New Roman" w:hAnsi="Times New Roman"/>
                <w:sz w:val="24"/>
                <w:szCs w:val="24"/>
              </w:rPr>
              <w:t>glint</w:t>
            </w:r>
          </w:p>
          <w:p w14:paraId="01B36229" w14:textId="77777777" w:rsidR="003021D6" w:rsidRPr="00D02DD4" w:rsidRDefault="00F95DD6" w:rsidP="008D522E">
            <w:pPr>
              <w:spacing w:after="0" w:line="240" w:lineRule="auto"/>
              <w:rPr>
                <w:rFonts w:ascii="Times New Roman" w:hAnsi="Times New Roman"/>
                <w:sz w:val="24"/>
                <w:szCs w:val="24"/>
              </w:rPr>
            </w:pPr>
            <w:r>
              <w:rPr>
                <w:rFonts w:ascii="Times New Roman" w:hAnsi="Times New Roman"/>
                <w:sz w:val="24"/>
                <w:szCs w:val="24"/>
              </w:rPr>
              <w:t xml:space="preserve">    </w:t>
            </w:r>
            <w:r w:rsidR="003021D6" w:rsidRPr="00D02DD4">
              <w:rPr>
                <w:rFonts w:ascii="Times New Roman" w:hAnsi="Times New Roman"/>
                <w:sz w:val="24"/>
                <w:szCs w:val="24"/>
              </w:rPr>
              <w:t xml:space="preserve">1  ---  </w:t>
            </w:r>
            <w:r w:rsidR="003021D6">
              <w:rPr>
                <w:rFonts w:ascii="Times New Roman" w:hAnsi="Times New Roman"/>
                <w:sz w:val="24"/>
                <w:szCs w:val="24"/>
              </w:rPr>
              <w:t>glint</w:t>
            </w:r>
            <w:r w:rsidR="003021D6" w:rsidRPr="00D02DD4">
              <w:rPr>
                <w:rFonts w:ascii="Times New Roman" w:hAnsi="Times New Roman"/>
                <w:sz w:val="24"/>
                <w:szCs w:val="24"/>
              </w:rPr>
              <w:t xml:space="preserve"> </w:t>
            </w:r>
            <w:r w:rsidR="008D522E">
              <w:rPr>
                <w:rFonts w:ascii="Times New Roman" w:hAnsi="Times New Roman"/>
                <w:sz w:val="24"/>
                <w:szCs w:val="24"/>
              </w:rPr>
              <w:t>(glint angle &lt; 40</w:t>
            </w:r>
            <w:r w:rsidR="008D522E">
              <w:rPr>
                <w:rFonts w:ascii="Times New Roman" w:hAnsi="Times New Roman"/>
                <w:sz w:val="24"/>
                <w:szCs w:val="24"/>
              </w:rPr>
              <w:sym w:font="Symbol" w:char="F0B0"/>
            </w:r>
            <w:r w:rsidR="008D522E">
              <w:rPr>
                <w:rFonts w:ascii="Times New Roman" w:hAnsi="Times New Roman"/>
                <w:sz w:val="24"/>
                <w:szCs w:val="24"/>
              </w:rPr>
              <w:t>)</w:t>
            </w:r>
          </w:p>
        </w:tc>
      </w:tr>
      <w:tr w:rsidR="00AB00EB" w:rsidRPr="00D02DD4" w14:paraId="2705F747" w14:textId="77777777" w:rsidTr="00D02DD4">
        <w:tc>
          <w:tcPr>
            <w:tcW w:w="1548" w:type="dxa"/>
          </w:tcPr>
          <w:p w14:paraId="1E248FFC" w14:textId="77777777" w:rsidR="00AB00EB" w:rsidRPr="00D02DD4" w:rsidRDefault="00AB00EB" w:rsidP="00703C9E">
            <w:pPr>
              <w:spacing w:after="0" w:line="240" w:lineRule="auto"/>
              <w:jc w:val="center"/>
              <w:rPr>
                <w:rFonts w:ascii="Times New Roman" w:hAnsi="Times New Roman"/>
                <w:sz w:val="24"/>
                <w:szCs w:val="24"/>
              </w:rPr>
            </w:pPr>
            <w:r>
              <w:rPr>
                <w:rFonts w:ascii="Times New Roman" w:hAnsi="Times New Roman"/>
                <w:sz w:val="24"/>
                <w:szCs w:val="24"/>
              </w:rPr>
              <w:t>1</w:t>
            </w:r>
            <w:r w:rsidR="00703C9E">
              <w:rPr>
                <w:rFonts w:ascii="Times New Roman" w:hAnsi="Times New Roman"/>
                <w:sz w:val="24"/>
                <w:szCs w:val="24"/>
              </w:rPr>
              <w:t>3</w:t>
            </w:r>
            <w:r>
              <w:rPr>
                <w:rFonts w:ascii="Times New Roman" w:hAnsi="Times New Roman"/>
                <w:sz w:val="24"/>
                <w:szCs w:val="24"/>
              </w:rPr>
              <w:t>-1</w:t>
            </w:r>
            <w:r w:rsidR="00703C9E">
              <w:rPr>
                <w:rFonts w:ascii="Times New Roman" w:hAnsi="Times New Roman"/>
                <w:sz w:val="24"/>
                <w:szCs w:val="24"/>
              </w:rPr>
              <w:t>4</w:t>
            </w:r>
          </w:p>
        </w:tc>
        <w:tc>
          <w:tcPr>
            <w:tcW w:w="8028" w:type="dxa"/>
          </w:tcPr>
          <w:p w14:paraId="7BB47795" w14:textId="77777777" w:rsidR="00AB00EB" w:rsidRDefault="00AB00EB" w:rsidP="00D02DD4">
            <w:pPr>
              <w:spacing w:after="0" w:line="240" w:lineRule="auto"/>
              <w:ind w:left="1692" w:hanging="1692"/>
              <w:rPr>
                <w:rFonts w:ascii="Times New Roman" w:hAnsi="Times New Roman"/>
                <w:b/>
                <w:sz w:val="24"/>
                <w:szCs w:val="24"/>
              </w:rPr>
            </w:pPr>
            <w:r>
              <w:rPr>
                <w:rFonts w:ascii="Times New Roman" w:hAnsi="Times New Roman"/>
                <w:b/>
                <w:sz w:val="24"/>
                <w:szCs w:val="24"/>
              </w:rPr>
              <w:t>Aerosol Model</w:t>
            </w:r>
          </w:p>
          <w:p w14:paraId="555C8271" w14:textId="77777777" w:rsidR="00AB00EB" w:rsidRDefault="00AB00EB" w:rsidP="00D02DD4">
            <w:pPr>
              <w:spacing w:after="0" w:line="240" w:lineRule="auto"/>
              <w:ind w:left="1692" w:hanging="1692"/>
              <w:rPr>
                <w:rFonts w:ascii="Times New Roman" w:hAnsi="Times New Roman"/>
                <w:sz w:val="24"/>
                <w:szCs w:val="24"/>
              </w:rPr>
            </w:pPr>
            <w:r>
              <w:rPr>
                <w:rFonts w:ascii="Times New Roman" w:hAnsi="Times New Roman"/>
                <w:b/>
                <w:sz w:val="24"/>
                <w:szCs w:val="24"/>
              </w:rPr>
              <w:t xml:space="preserve">   </w:t>
            </w:r>
            <w:r w:rsidRPr="00AB00EB">
              <w:rPr>
                <w:rFonts w:ascii="Times New Roman" w:hAnsi="Times New Roman"/>
                <w:sz w:val="24"/>
                <w:szCs w:val="24"/>
              </w:rPr>
              <w:t>00</w:t>
            </w:r>
            <w:r>
              <w:rPr>
                <w:rFonts w:ascii="Times New Roman" w:hAnsi="Times New Roman"/>
                <w:sz w:val="24"/>
                <w:szCs w:val="24"/>
              </w:rPr>
              <w:t xml:space="preserve"> --- </w:t>
            </w:r>
            <w:r w:rsidR="004E4429">
              <w:rPr>
                <w:rFonts w:ascii="Times New Roman" w:hAnsi="Times New Roman"/>
                <w:sz w:val="24"/>
                <w:szCs w:val="24"/>
              </w:rPr>
              <w:t>Background</w:t>
            </w:r>
            <w:r>
              <w:rPr>
                <w:rFonts w:ascii="Times New Roman" w:hAnsi="Times New Roman"/>
                <w:sz w:val="24"/>
                <w:szCs w:val="24"/>
              </w:rPr>
              <w:t xml:space="preserve"> model</w:t>
            </w:r>
            <w:r w:rsidR="008D522E">
              <w:rPr>
                <w:rFonts w:ascii="Times New Roman" w:hAnsi="Times New Roman"/>
                <w:sz w:val="24"/>
                <w:szCs w:val="24"/>
              </w:rPr>
              <w:t xml:space="preserve"> (regional)</w:t>
            </w:r>
          </w:p>
          <w:p w14:paraId="590517DE" w14:textId="77777777" w:rsidR="00AB00EB" w:rsidRDefault="00AB00EB" w:rsidP="00D02DD4">
            <w:pPr>
              <w:spacing w:after="0" w:line="240" w:lineRule="auto"/>
              <w:ind w:left="1692" w:hanging="1692"/>
              <w:rPr>
                <w:rFonts w:ascii="Times New Roman" w:hAnsi="Times New Roman"/>
                <w:sz w:val="24"/>
                <w:szCs w:val="24"/>
              </w:rPr>
            </w:pPr>
            <w:r>
              <w:rPr>
                <w:rFonts w:ascii="Times New Roman" w:hAnsi="Times New Roman"/>
                <w:sz w:val="24"/>
                <w:szCs w:val="24"/>
              </w:rPr>
              <w:t xml:space="preserve">   01 --- Smoke model</w:t>
            </w:r>
            <w:r w:rsidR="008D522E">
              <w:rPr>
                <w:rFonts w:ascii="Times New Roman" w:hAnsi="Times New Roman"/>
                <w:sz w:val="24"/>
                <w:szCs w:val="24"/>
              </w:rPr>
              <w:t xml:space="preserve"> (regional)</w:t>
            </w:r>
          </w:p>
          <w:p w14:paraId="3371924A" w14:textId="77777777" w:rsidR="00AB00EB" w:rsidRPr="00AB00EB" w:rsidRDefault="00AB00EB" w:rsidP="00D02DD4">
            <w:pPr>
              <w:spacing w:after="0" w:line="240" w:lineRule="auto"/>
              <w:ind w:left="1692" w:hanging="1692"/>
              <w:rPr>
                <w:rFonts w:ascii="Times New Roman" w:hAnsi="Times New Roman"/>
                <w:sz w:val="24"/>
                <w:szCs w:val="24"/>
              </w:rPr>
            </w:pPr>
            <w:r>
              <w:rPr>
                <w:rFonts w:ascii="Times New Roman" w:hAnsi="Times New Roman"/>
                <w:sz w:val="24"/>
                <w:szCs w:val="24"/>
              </w:rPr>
              <w:t xml:space="preserve">   10 --- Dust model</w:t>
            </w:r>
          </w:p>
        </w:tc>
      </w:tr>
      <w:tr w:rsidR="0015448D" w:rsidRPr="00D02DD4" w14:paraId="7FF03FE2" w14:textId="77777777" w:rsidTr="00D02DD4">
        <w:tc>
          <w:tcPr>
            <w:tcW w:w="1548" w:type="dxa"/>
          </w:tcPr>
          <w:p w14:paraId="2AEC22D4" w14:textId="77777777" w:rsidR="0015448D" w:rsidRDefault="0015448D" w:rsidP="00703C9E">
            <w:pPr>
              <w:spacing w:after="0" w:line="240" w:lineRule="auto"/>
              <w:jc w:val="center"/>
              <w:rPr>
                <w:rFonts w:ascii="Times New Roman" w:hAnsi="Times New Roman"/>
                <w:sz w:val="24"/>
                <w:szCs w:val="24"/>
              </w:rPr>
            </w:pPr>
            <w:r>
              <w:rPr>
                <w:rFonts w:ascii="Times New Roman" w:hAnsi="Times New Roman"/>
                <w:sz w:val="24"/>
                <w:szCs w:val="24"/>
              </w:rPr>
              <w:t>15</w:t>
            </w:r>
          </w:p>
        </w:tc>
        <w:tc>
          <w:tcPr>
            <w:tcW w:w="8028" w:type="dxa"/>
          </w:tcPr>
          <w:p w14:paraId="4000F628" w14:textId="12DF3433" w:rsidR="0015448D" w:rsidRPr="00AE3898" w:rsidRDefault="00AE3898">
            <w:pPr>
              <w:pStyle w:val="HTMLPreformatted"/>
              <w:rPr>
                <w:rFonts w:ascii="Times New Roman" w:eastAsia="SimSun" w:hAnsi="Times New Roman" w:cs="Times New Roman"/>
                <w:b/>
                <w:sz w:val="24"/>
                <w:szCs w:val="24"/>
              </w:rPr>
            </w:pPr>
            <w:r>
              <w:rPr>
                <w:rFonts w:ascii="Times New Roman" w:eastAsia="SimSun" w:hAnsi="Times New Roman" w:cs="Times New Roman"/>
                <w:b/>
                <w:sz w:val="24"/>
                <w:szCs w:val="24"/>
              </w:rPr>
              <w:t xml:space="preserve">Reserved </w:t>
            </w:r>
            <w:r w:rsidR="00DC2D59" w:rsidRPr="00DC2D59">
              <w:rPr>
                <w:rFonts w:ascii="Times New Roman" w:eastAsia="SimSun" w:hAnsi="Times New Roman" w:cs="Times New Roman"/>
                <w:sz w:val="24"/>
                <w:szCs w:val="24"/>
              </w:rPr>
              <w:t xml:space="preserve"> </w:t>
            </w:r>
            <w:ins w:id="255" w:author="Sarkar, Sudipta  (GSFC-619.0)[SIGMA SPACE CORPORATION]" w:date="2017-06-27T11:58:00Z">
              <w:r w:rsidR="00DF23C3">
                <w:rPr>
                  <w:rFonts w:ascii="Times New Roman" w:eastAsia="SimSun" w:hAnsi="Times New Roman" w:cs="Times New Roman"/>
                  <w:sz w:val="24"/>
                  <w:szCs w:val="24"/>
                </w:rPr>
                <w:t xml:space="preserve"> </w:t>
              </w:r>
              <w:del w:id="256" w:author="ywang1" w:date="2017-06-28T15:15:00Z">
                <w:r w:rsidR="00DF23C3" w:rsidDel="003B1CF9">
                  <w:rPr>
                    <w:rFonts w:ascii="Times New Roman" w:eastAsia="SimSun" w:hAnsi="Times New Roman" w:cs="Times New Roman"/>
                    <w:sz w:val="24"/>
                    <w:szCs w:val="24"/>
                  </w:rPr>
                  <w:delText xml:space="preserve">This says “AOT Quality Flag” in actual SDS data so please check against actual SDS. </w:delText>
                </w:r>
              </w:del>
            </w:ins>
          </w:p>
        </w:tc>
      </w:tr>
    </w:tbl>
    <w:p w14:paraId="3ECFBBC2" w14:textId="77777777" w:rsidR="000E64A0" w:rsidRDefault="000E64A0">
      <w:pPr>
        <w:rPr>
          <w:rFonts w:ascii="Times New Roman" w:hAnsi="Times New Roman"/>
        </w:rPr>
      </w:pPr>
    </w:p>
    <w:p w14:paraId="4262E8A7" w14:textId="77777777" w:rsidR="00AE3898" w:rsidRPr="00BE5120" w:rsidRDefault="00AE3898">
      <w:pPr>
        <w:rPr>
          <w:rFonts w:ascii="Times New Roman" w:hAnsi="Times New Roman"/>
        </w:rPr>
      </w:pPr>
    </w:p>
    <w:p w14:paraId="67842D13" w14:textId="01EDD21C" w:rsidR="000E64A0" w:rsidRPr="00BE5120" w:rsidRDefault="008D522E">
      <w:pPr>
        <w:rPr>
          <w:rFonts w:ascii="Times New Roman" w:hAnsi="Times New Roman"/>
          <w:b/>
          <w:i/>
          <w:sz w:val="24"/>
          <w:szCs w:val="24"/>
        </w:rPr>
      </w:pPr>
      <w:r>
        <w:rPr>
          <w:rFonts w:ascii="Times New Roman" w:hAnsi="Times New Roman"/>
          <w:b/>
          <w:i/>
          <w:sz w:val="24"/>
          <w:szCs w:val="24"/>
        </w:rPr>
        <w:lastRenderedPageBreak/>
        <w:t>4.</w:t>
      </w:r>
      <w:r w:rsidR="00933D89">
        <w:rPr>
          <w:rFonts w:ascii="Times New Roman" w:hAnsi="Times New Roman"/>
          <w:b/>
          <w:i/>
          <w:sz w:val="24"/>
          <w:szCs w:val="24"/>
        </w:rPr>
        <w:t>5</w:t>
      </w:r>
      <w:r w:rsidR="000E64A0" w:rsidRPr="00BE5120">
        <w:rPr>
          <w:rFonts w:ascii="Times New Roman" w:hAnsi="Times New Roman"/>
          <w:b/>
          <w:i/>
          <w:sz w:val="24"/>
          <w:szCs w:val="24"/>
        </w:rPr>
        <w:t xml:space="preserve"> 8-day BRDF model parameters (</w:t>
      </w:r>
      <w:del w:id="257" w:author="ywang1" w:date="2017-06-28T15:15:00Z">
        <w:r w:rsidR="00DE25B0" w:rsidDel="003B1CF9">
          <w:rPr>
            <w:rFonts w:ascii="Times New Roman" w:hAnsi="Times New Roman"/>
            <w:b/>
            <w:i/>
            <w:sz w:val="24"/>
            <w:szCs w:val="24"/>
          </w:rPr>
          <w:delText>MCD19A3</w:delText>
        </w:r>
      </w:del>
      <w:ins w:id="258" w:author="ywang1" w:date="2017-06-28T15:15:00Z">
        <w:r w:rsidR="003B1CF9">
          <w:rPr>
            <w:rFonts w:ascii="Times New Roman" w:hAnsi="Times New Roman"/>
            <w:b/>
            <w:i/>
            <w:sz w:val="24"/>
            <w:szCs w:val="24"/>
          </w:rPr>
          <w:t>MAIACRTLS</w:t>
        </w:r>
      </w:ins>
      <w:r w:rsidR="000E64A0" w:rsidRPr="00BE5120">
        <w:rPr>
          <w:rFonts w:ascii="Times New Roman" w:hAnsi="Times New Roman"/>
          <w:b/>
          <w:i/>
          <w:sz w:val="24"/>
          <w:szCs w:val="24"/>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5"/>
        <w:gridCol w:w="1493"/>
        <w:gridCol w:w="2250"/>
        <w:gridCol w:w="3618"/>
      </w:tblGrid>
      <w:tr w:rsidR="000E64A0" w:rsidRPr="00D02DD4" w14:paraId="0B2EDEA7" w14:textId="77777777" w:rsidTr="00D02DD4">
        <w:trPr>
          <w:jc w:val="right"/>
        </w:trPr>
        <w:tc>
          <w:tcPr>
            <w:tcW w:w="2215" w:type="dxa"/>
          </w:tcPr>
          <w:p w14:paraId="54C22D02"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SDS name</w:t>
            </w:r>
          </w:p>
        </w:tc>
        <w:tc>
          <w:tcPr>
            <w:tcW w:w="1493" w:type="dxa"/>
          </w:tcPr>
          <w:p w14:paraId="38459046"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Data Type</w:t>
            </w:r>
          </w:p>
        </w:tc>
        <w:tc>
          <w:tcPr>
            <w:tcW w:w="2250" w:type="dxa"/>
          </w:tcPr>
          <w:p w14:paraId="5FBCB282"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Scale</w:t>
            </w:r>
          </w:p>
        </w:tc>
        <w:tc>
          <w:tcPr>
            <w:tcW w:w="3618" w:type="dxa"/>
          </w:tcPr>
          <w:p w14:paraId="65190056" w14:textId="77777777" w:rsidR="000E64A0" w:rsidRPr="00D02DD4" w:rsidRDefault="000E64A0" w:rsidP="00D02DD4">
            <w:pPr>
              <w:spacing w:after="0" w:line="240" w:lineRule="auto"/>
              <w:jc w:val="center"/>
              <w:rPr>
                <w:rFonts w:ascii="Times New Roman" w:hAnsi="Times New Roman"/>
                <w:b/>
                <w:sz w:val="24"/>
                <w:szCs w:val="24"/>
              </w:rPr>
            </w:pPr>
            <w:r w:rsidRPr="00D02DD4">
              <w:rPr>
                <w:rFonts w:ascii="Times New Roman" w:hAnsi="Times New Roman"/>
                <w:b/>
                <w:sz w:val="24"/>
                <w:szCs w:val="24"/>
              </w:rPr>
              <w:t>Description</w:t>
            </w:r>
          </w:p>
        </w:tc>
      </w:tr>
      <w:tr w:rsidR="000E64A0" w:rsidRPr="00D02DD4" w14:paraId="16B78389" w14:textId="77777777" w:rsidTr="00D02DD4">
        <w:trPr>
          <w:jc w:val="right"/>
        </w:trPr>
        <w:tc>
          <w:tcPr>
            <w:tcW w:w="2215" w:type="dxa"/>
          </w:tcPr>
          <w:p w14:paraId="2020665D"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Kiso</w:t>
            </w:r>
          </w:p>
        </w:tc>
        <w:tc>
          <w:tcPr>
            <w:tcW w:w="1493" w:type="dxa"/>
          </w:tcPr>
          <w:p w14:paraId="1603D262"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14:paraId="2BAAAFDA"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14:paraId="4E290527"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isotrop</w:t>
            </w:r>
            <w:r w:rsidR="00EF2DAA">
              <w:rPr>
                <w:rFonts w:ascii="Times New Roman" w:hAnsi="Times New Roman"/>
                <w:sz w:val="24"/>
                <w:szCs w:val="24"/>
              </w:rPr>
              <w:t>ic kernel parameter for band 1-8</w:t>
            </w:r>
          </w:p>
        </w:tc>
      </w:tr>
      <w:tr w:rsidR="000E64A0" w:rsidRPr="00D02DD4" w14:paraId="72121E69" w14:textId="77777777" w:rsidTr="00D02DD4">
        <w:trPr>
          <w:jc w:val="right"/>
        </w:trPr>
        <w:tc>
          <w:tcPr>
            <w:tcW w:w="2215" w:type="dxa"/>
          </w:tcPr>
          <w:p w14:paraId="193DD47F" w14:textId="77777777"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Kvol</w:t>
            </w:r>
            <w:proofErr w:type="spellEnd"/>
          </w:p>
        </w:tc>
        <w:tc>
          <w:tcPr>
            <w:tcW w:w="1493" w:type="dxa"/>
          </w:tcPr>
          <w:p w14:paraId="740DC8AD"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14:paraId="4FD88C0F"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14:paraId="4181F4FD"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volumetric kernel parameter</w:t>
            </w:r>
          </w:p>
          <w:p w14:paraId="31A06A13" w14:textId="77777777"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14:paraId="2302E0C6" w14:textId="77777777" w:rsidTr="00D02DD4">
        <w:trPr>
          <w:jc w:val="right"/>
        </w:trPr>
        <w:tc>
          <w:tcPr>
            <w:tcW w:w="2215" w:type="dxa"/>
          </w:tcPr>
          <w:p w14:paraId="3C25953C" w14:textId="77777777"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Kgeo</w:t>
            </w:r>
            <w:proofErr w:type="spellEnd"/>
          </w:p>
        </w:tc>
        <w:tc>
          <w:tcPr>
            <w:tcW w:w="1493" w:type="dxa"/>
          </w:tcPr>
          <w:p w14:paraId="08DAF8A4"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14:paraId="538156E3"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14:paraId="23EF1BDB"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RTLS geometric kernel parameter</w:t>
            </w:r>
          </w:p>
          <w:p w14:paraId="270C6EC9" w14:textId="77777777"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14:paraId="7E3DFED7" w14:textId="77777777" w:rsidTr="00D02DD4">
        <w:trPr>
          <w:jc w:val="right"/>
        </w:trPr>
        <w:tc>
          <w:tcPr>
            <w:tcW w:w="2215" w:type="dxa"/>
          </w:tcPr>
          <w:p w14:paraId="4075D7E8" w14:textId="77777777"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Sur_albedo</w:t>
            </w:r>
            <w:proofErr w:type="spellEnd"/>
          </w:p>
        </w:tc>
        <w:tc>
          <w:tcPr>
            <w:tcW w:w="1493" w:type="dxa"/>
          </w:tcPr>
          <w:p w14:paraId="03E8C02B"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INT16</w:t>
            </w:r>
          </w:p>
        </w:tc>
        <w:tc>
          <w:tcPr>
            <w:tcW w:w="2250" w:type="dxa"/>
          </w:tcPr>
          <w:p w14:paraId="1320DFC8"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0.0001</w:t>
            </w:r>
          </w:p>
        </w:tc>
        <w:tc>
          <w:tcPr>
            <w:tcW w:w="3618" w:type="dxa"/>
          </w:tcPr>
          <w:p w14:paraId="6F35AAEF"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Surface albedo</w:t>
            </w:r>
          </w:p>
          <w:p w14:paraId="78EB8443" w14:textId="77777777" w:rsidR="000E64A0" w:rsidRPr="00D02DD4" w:rsidRDefault="00EF2DAA" w:rsidP="00D02DD4">
            <w:pPr>
              <w:spacing w:after="0" w:line="240" w:lineRule="auto"/>
              <w:jc w:val="center"/>
              <w:rPr>
                <w:rFonts w:ascii="Times New Roman" w:hAnsi="Times New Roman"/>
                <w:sz w:val="24"/>
                <w:szCs w:val="24"/>
              </w:rPr>
            </w:pPr>
            <w:r>
              <w:rPr>
                <w:rFonts w:ascii="Times New Roman" w:hAnsi="Times New Roman"/>
                <w:sz w:val="24"/>
                <w:szCs w:val="24"/>
              </w:rPr>
              <w:t>for band 1-8</w:t>
            </w:r>
          </w:p>
        </w:tc>
      </w:tr>
      <w:tr w:rsidR="000E64A0" w:rsidRPr="00D02DD4" w14:paraId="3CAEE2E3" w14:textId="77777777" w:rsidTr="00D02DD4">
        <w:trPr>
          <w:jc w:val="right"/>
        </w:trPr>
        <w:tc>
          <w:tcPr>
            <w:tcW w:w="2215" w:type="dxa"/>
          </w:tcPr>
          <w:p w14:paraId="2B666BBA" w14:textId="77777777" w:rsidR="000E64A0" w:rsidRPr="00D02DD4" w:rsidRDefault="000E64A0" w:rsidP="00D02DD4">
            <w:pPr>
              <w:spacing w:after="0" w:line="240" w:lineRule="auto"/>
              <w:jc w:val="center"/>
              <w:rPr>
                <w:rFonts w:ascii="Times New Roman" w:hAnsi="Times New Roman"/>
                <w:sz w:val="24"/>
                <w:szCs w:val="24"/>
              </w:rPr>
            </w:pPr>
            <w:proofErr w:type="spellStart"/>
            <w:r w:rsidRPr="00D02DD4">
              <w:rPr>
                <w:rFonts w:ascii="Times New Roman" w:hAnsi="Times New Roman"/>
                <w:sz w:val="24"/>
                <w:szCs w:val="24"/>
              </w:rPr>
              <w:t>Update</w:t>
            </w:r>
            <w:del w:id="259" w:author="Sarkar, Sudipta  (GSFC-619.0)[SIGMA SPACE CORPORATION]" w:date="2017-06-27T12:00:00Z">
              <w:r w:rsidRPr="00D02DD4" w:rsidDel="00DF23C3">
                <w:rPr>
                  <w:rFonts w:ascii="Times New Roman" w:hAnsi="Times New Roman"/>
                  <w:sz w:val="24"/>
                  <w:szCs w:val="24"/>
                </w:rPr>
                <w:delText>_</w:delText>
              </w:r>
            </w:del>
            <w:r w:rsidRPr="00D02DD4">
              <w:rPr>
                <w:rFonts w:ascii="Times New Roman" w:hAnsi="Times New Roman"/>
                <w:sz w:val="24"/>
                <w:szCs w:val="24"/>
              </w:rPr>
              <w:t>Day</w:t>
            </w:r>
            <w:proofErr w:type="spellEnd"/>
          </w:p>
        </w:tc>
        <w:tc>
          <w:tcPr>
            <w:tcW w:w="1493" w:type="dxa"/>
          </w:tcPr>
          <w:p w14:paraId="133F8E86"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UINT8</w:t>
            </w:r>
          </w:p>
        </w:tc>
        <w:tc>
          <w:tcPr>
            <w:tcW w:w="2250" w:type="dxa"/>
          </w:tcPr>
          <w:p w14:paraId="084B56E4"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n/a</w:t>
            </w:r>
          </w:p>
        </w:tc>
        <w:tc>
          <w:tcPr>
            <w:tcW w:w="3618" w:type="dxa"/>
          </w:tcPr>
          <w:p w14:paraId="4D5122BF" w14:textId="77777777" w:rsidR="000E64A0" w:rsidRPr="00D02DD4" w:rsidRDefault="000E64A0" w:rsidP="00D02DD4">
            <w:pPr>
              <w:spacing w:after="0" w:line="240" w:lineRule="auto"/>
              <w:jc w:val="center"/>
              <w:rPr>
                <w:rFonts w:ascii="Times New Roman" w:hAnsi="Times New Roman"/>
                <w:sz w:val="24"/>
                <w:szCs w:val="24"/>
              </w:rPr>
            </w:pPr>
            <w:r w:rsidRPr="00D02DD4">
              <w:rPr>
                <w:rFonts w:ascii="Times New Roman" w:hAnsi="Times New Roman"/>
                <w:sz w:val="24"/>
                <w:szCs w:val="24"/>
              </w:rPr>
              <w:t>Number of days since last update to</w:t>
            </w:r>
            <w:r w:rsidR="008D522E">
              <w:rPr>
                <w:rFonts w:ascii="Times New Roman" w:hAnsi="Times New Roman"/>
                <w:sz w:val="24"/>
                <w:szCs w:val="24"/>
              </w:rPr>
              <w:t xml:space="preserve"> the</w:t>
            </w:r>
            <w:r w:rsidRPr="00D02DD4">
              <w:rPr>
                <w:rFonts w:ascii="Times New Roman" w:hAnsi="Times New Roman"/>
                <w:sz w:val="24"/>
                <w:szCs w:val="24"/>
              </w:rPr>
              <w:t xml:space="preserve"> current day</w:t>
            </w:r>
          </w:p>
        </w:tc>
      </w:tr>
    </w:tbl>
    <w:p w14:paraId="1C42EEB7" w14:textId="77777777" w:rsidR="001774FE" w:rsidRDefault="001774FE">
      <w:pPr>
        <w:rPr>
          <w:rFonts w:ascii="Times New Roman" w:hAnsi="Times New Roman"/>
          <w:sz w:val="24"/>
          <w:szCs w:val="24"/>
        </w:rPr>
      </w:pPr>
    </w:p>
    <w:p w14:paraId="4ECCAA90" w14:textId="77777777" w:rsidR="008D522E" w:rsidRPr="00B8230B" w:rsidRDefault="008D522E" w:rsidP="008D522E">
      <w:pPr>
        <w:autoSpaceDE w:val="0"/>
        <w:autoSpaceDN w:val="0"/>
        <w:adjustRightInd w:val="0"/>
        <w:spacing w:after="0" w:line="240" w:lineRule="auto"/>
        <w:rPr>
          <w:rFonts w:ascii="Times New Roman" w:hAnsi="Times New Roman"/>
          <w:b/>
          <w:bCs/>
          <w:sz w:val="28"/>
          <w:szCs w:val="28"/>
        </w:rPr>
      </w:pPr>
      <w:r w:rsidRPr="00B8230B">
        <w:rPr>
          <w:rFonts w:ascii="Times New Roman" w:hAnsi="Times New Roman"/>
          <w:b/>
          <w:bCs/>
          <w:sz w:val="28"/>
          <w:szCs w:val="28"/>
        </w:rPr>
        <w:t>5. Caveats and Known Problems</w:t>
      </w:r>
    </w:p>
    <w:p w14:paraId="1CB8261D" w14:textId="77777777" w:rsidR="00B8230B" w:rsidRPr="00B8230B" w:rsidRDefault="00B8230B" w:rsidP="008D522E">
      <w:pPr>
        <w:autoSpaceDE w:val="0"/>
        <w:autoSpaceDN w:val="0"/>
        <w:adjustRightInd w:val="0"/>
        <w:spacing w:after="0" w:line="240" w:lineRule="auto"/>
        <w:rPr>
          <w:rFonts w:ascii="Times New Roman" w:hAnsi="Times New Roman"/>
          <w:sz w:val="24"/>
          <w:szCs w:val="24"/>
        </w:rPr>
      </w:pPr>
    </w:p>
    <w:p w14:paraId="5F9AEB2B" w14:textId="77777777" w:rsidR="008D522E" w:rsidRDefault="00B8230B" w:rsidP="00B8230B">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maximum AO</w:t>
      </w:r>
      <w:r w:rsidR="00C57E99">
        <w:rPr>
          <w:rFonts w:ascii="Times New Roman" w:hAnsi="Times New Roman"/>
          <w:sz w:val="24"/>
          <w:szCs w:val="24"/>
        </w:rPr>
        <w:t>D</w:t>
      </w:r>
      <w:r>
        <w:rPr>
          <w:rFonts w:ascii="Times New Roman" w:hAnsi="Times New Roman"/>
          <w:sz w:val="24"/>
          <w:szCs w:val="24"/>
        </w:rPr>
        <w:t xml:space="preserve"> in the</w:t>
      </w:r>
      <w:r w:rsidR="009805A5">
        <w:rPr>
          <w:rFonts w:ascii="Times New Roman" w:hAnsi="Times New Roman"/>
          <w:sz w:val="24"/>
          <w:szCs w:val="24"/>
        </w:rPr>
        <w:t xml:space="preserve"> current </w:t>
      </w:r>
      <w:r>
        <w:rPr>
          <w:rFonts w:ascii="Times New Roman" w:hAnsi="Times New Roman"/>
          <w:sz w:val="24"/>
          <w:szCs w:val="24"/>
        </w:rPr>
        <w:t>look-up tables (LUT) is 4.0</w:t>
      </w:r>
      <w:r w:rsidR="009805A5">
        <w:rPr>
          <w:rFonts w:ascii="Times New Roman" w:hAnsi="Times New Roman"/>
          <w:sz w:val="24"/>
          <w:szCs w:val="24"/>
        </w:rPr>
        <w:t>.</w:t>
      </w:r>
    </w:p>
    <w:p w14:paraId="553CB925" w14:textId="77777777" w:rsidR="00B8230B" w:rsidRDefault="00B8230B" w:rsidP="00B8230B">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Current MAIAC LUTs are built assuming pseudo-spherical correction in single scattering</w:t>
      </w:r>
      <w:r w:rsidR="009805A5">
        <w:rPr>
          <w:rFonts w:ascii="Times New Roman" w:hAnsi="Times New Roman"/>
          <w:sz w:val="24"/>
          <w:szCs w:val="24"/>
        </w:rPr>
        <w:t xml:space="preserve"> which has reduced accuracy for high sun/view zenith angles</w:t>
      </w:r>
      <w:r>
        <w:rPr>
          <w:rFonts w:ascii="Times New Roman" w:hAnsi="Times New Roman"/>
          <w:sz w:val="24"/>
          <w:szCs w:val="24"/>
        </w:rPr>
        <w:t>.</w:t>
      </w:r>
      <w:r w:rsidR="009805A5">
        <w:rPr>
          <w:rFonts w:ascii="Times New Roman" w:hAnsi="Times New Roman"/>
          <w:sz w:val="24"/>
          <w:szCs w:val="24"/>
        </w:rPr>
        <w:t xml:space="preserve"> A reduced MAIAC performance is expected at solar zenith angle</w:t>
      </w:r>
      <w:r w:rsidR="00C907D2">
        <w:rPr>
          <w:rFonts w:ascii="Times New Roman" w:hAnsi="Times New Roman"/>
          <w:sz w:val="24"/>
          <w:szCs w:val="24"/>
        </w:rPr>
        <w:t>s</w:t>
      </w:r>
      <w:r w:rsidR="009805A5">
        <w:rPr>
          <w:rFonts w:ascii="Times New Roman" w:hAnsi="Times New Roman"/>
          <w:sz w:val="24"/>
          <w:szCs w:val="24"/>
        </w:rPr>
        <w:t xml:space="preserve"> &gt; 70</w:t>
      </w:r>
      <w:r w:rsidR="009805A5" w:rsidRPr="00B8230B">
        <w:rPr>
          <w:rFonts w:ascii="Times New Roman" w:hAnsi="Times New Roman"/>
          <w:sz w:val="24"/>
          <w:szCs w:val="24"/>
        </w:rPr>
        <w:t>°</w:t>
      </w:r>
      <w:r w:rsidR="009805A5">
        <w:rPr>
          <w:rFonts w:ascii="Times New Roman" w:hAnsi="Times New Roman"/>
          <w:sz w:val="24"/>
          <w:szCs w:val="24"/>
        </w:rPr>
        <w:t>.</w:t>
      </w:r>
    </w:p>
    <w:p w14:paraId="1597A932" w14:textId="77777777" w:rsidR="009805A5" w:rsidRDefault="009805A5" w:rsidP="00B8230B">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Current MAIAC may be missing several bright salt pans in the Sahara desert and Ethiopia/Somali regions. In such cases, it generates a persistent high AO</w:t>
      </w:r>
      <w:r w:rsidR="00C57E99">
        <w:rPr>
          <w:rFonts w:ascii="Times New Roman" w:hAnsi="Times New Roman"/>
          <w:sz w:val="24"/>
          <w:szCs w:val="24"/>
        </w:rPr>
        <w:t>D</w:t>
      </w:r>
      <w:r>
        <w:rPr>
          <w:rFonts w:ascii="Times New Roman" w:hAnsi="Times New Roman"/>
          <w:sz w:val="24"/>
          <w:szCs w:val="24"/>
        </w:rPr>
        <w:t xml:space="preserve"> resulting in missing surface retrievals.</w:t>
      </w:r>
    </w:p>
    <w:p w14:paraId="76429417" w14:textId="77777777" w:rsidR="00C907D2" w:rsidRDefault="007B280A" w:rsidP="00B8230B">
      <w:pPr>
        <w:pStyle w:val="ListParagraph"/>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Because of inherent uncertainties of gridding on the coastline, the area of </w:t>
      </w:r>
      <w:r>
        <w:rPr>
          <w:rFonts w:ascii="Times New Roman" w:hAnsi="Times New Roman"/>
          <w:sz w:val="24"/>
          <w:szCs w:val="24"/>
        </w:rPr>
        <w:sym w:font="Symbol" w:char="F0B1"/>
      </w:r>
      <w:r>
        <w:rPr>
          <w:rFonts w:ascii="Times New Roman" w:hAnsi="Times New Roman"/>
          <w:sz w:val="24"/>
          <w:szCs w:val="24"/>
        </w:rPr>
        <w:t>1-3 pixels from the coastline may contain frequent artifacts in cloud mask (over-detection), AO</w:t>
      </w:r>
      <w:r w:rsidR="00C57E99">
        <w:rPr>
          <w:rFonts w:ascii="Times New Roman" w:hAnsi="Times New Roman"/>
          <w:sz w:val="24"/>
          <w:szCs w:val="24"/>
        </w:rPr>
        <w:t>D</w:t>
      </w:r>
      <w:r>
        <w:rPr>
          <w:rFonts w:ascii="Times New Roman" w:hAnsi="Times New Roman"/>
          <w:sz w:val="24"/>
          <w:szCs w:val="24"/>
        </w:rPr>
        <w:t xml:space="preserve"> (higher values) and surface BRF. Users should exercise caution in this case.</w:t>
      </w:r>
    </w:p>
    <w:p w14:paraId="733827A5" w14:textId="77777777" w:rsidR="007B280A" w:rsidRPr="007B280A" w:rsidRDefault="007B280A" w:rsidP="007B280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We are working to resolve these issues.</w:t>
      </w:r>
    </w:p>
    <w:p w14:paraId="4C55D75B" w14:textId="77777777" w:rsidR="00B8230B" w:rsidRDefault="00B8230B" w:rsidP="008D522E">
      <w:pPr>
        <w:autoSpaceDE w:val="0"/>
        <w:autoSpaceDN w:val="0"/>
        <w:adjustRightInd w:val="0"/>
        <w:spacing w:after="0" w:line="240" w:lineRule="auto"/>
        <w:rPr>
          <w:rFonts w:ascii="TimesNewRomanPSMT" w:hAnsi="TimesNewRomanPSMT" w:cs="TimesNewRomanPSMT"/>
          <w:sz w:val="24"/>
          <w:szCs w:val="24"/>
        </w:rPr>
      </w:pPr>
    </w:p>
    <w:p w14:paraId="1433A5FD" w14:textId="1BA22649" w:rsidR="008D522E" w:rsidRPr="009805A5" w:rsidDel="003B1CF9" w:rsidRDefault="008D522E" w:rsidP="008D522E">
      <w:pPr>
        <w:autoSpaceDE w:val="0"/>
        <w:autoSpaceDN w:val="0"/>
        <w:adjustRightInd w:val="0"/>
        <w:spacing w:after="0" w:line="240" w:lineRule="auto"/>
        <w:rPr>
          <w:del w:id="260" w:author="ywang1" w:date="2017-06-28T15:16:00Z"/>
          <w:rFonts w:ascii="Times New Roman" w:hAnsi="Times New Roman"/>
          <w:b/>
          <w:bCs/>
          <w:sz w:val="28"/>
          <w:szCs w:val="28"/>
        </w:rPr>
      </w:pPr>
      <w:del w:id="261" w:author="ywang1" w:date="2017-06-28T15:16:00Z">
        <w:r w:rsidRPr="009805A5" w:rsidDel="003B1CF9">
          <w:rPr>
            <w:rFonts w:ascii="Times New Roman" w:hAnsi="Times New Roman"/>
            <w:b/>
            <w:bCs/>
            <w:sz w:val="28"/>
            <w:szCs w:val="28"/>
          </w:rPr>
          <w:delText>6. Data ordering (browsing)</w:delText>
        </w:r>
      </w:del>
    </w:p>
    <w:p w14:paraId="1C738BEA" w14:textId="36A37525" w:rsidR="009805A5" w:rsidDel="003B1CF9" w:rsidRDefault="009805A5" w:rsidP="008D522E">
      <w:pPr>
        <w:autoSpaceDE w:val="0"/>
        <w:autoSpaceDN w:val="0"/>
        <w:adjustRightInd w:val="0"/>
        <w:spacing w:after="0" w:line="240" w:lineRule="auto"/>
        <w:rPr>
          <w:del w:id="262" w:author="ywang1" w:date="2017-06-28T15:16:00Z"/>
          <w:rFonts w:ascii="Times New Roman" w:hAnsi="Times New Roman"/>
          <w:b/>
          <w:bCs/>
          <w:sz w:val="24"/>
          <w:szCs w:val="24"/>
        </w:rPr>
      </w:pPr>
    </w:p>
    <w:p w14:paraId="17CB61E8" w14:textId="37D1E6E1" w:rsidR="008D522E" w:rsidRPr="009805A5" w:rsidDel="003B1CF9" w:rsidRDefault="008D522E" w:rsidP="002A4847">
      <w:pPr>
        <w:autoSpaceDE w:val="0"/>
        <w:autoSpaceDN w:val="0"/>
        <w:adjustRightInd w:val="0"/>
        <w:spacing w:after="120" w:line="240" w:lineRule="auto"/>
        <w:rPr>
          <w:del w:id="263" w:author="ywang1" w:date="2017-06-28T15:16:00Z"/>
          <w:rFonts w:ascii="Times New Roman" w:hAnsi="Times New Roman"/>
          <w:b/>
          <w:bCs/>
          <w:sz w:val="24"/>
          <w:szCs w:val="24"/>
        </w:rPr>
      </w:pPr>
      <w:del w:id="264" w:author="ywang1" w:date="2017-06-28T15:16:00Z">
        <w:r w:rsidRPr="009805A5" w:rsidDel="003B1CF9">
          <w:rPr>
            <w:rFonts w:ascii="Times New Roman" w:hAnsi="Times New Roman"/>
            <w:b/>
            <w:bCs/>
            <w:sz w:val="24"/>
            <w:szCs w:val="24"/>
          </w:rPr>
          <w:delText>6.1. Where to get data from</w:delText>
        </w:r>
      </w:del>
    </w:p>
    <w:p w14:paraId="7077C936" w14:textId="3FED1CEA" w:rsidR="008D522E" w:rsidRPr="009805A5" w:rsidDel="003B1CF9" w:rsidRDefault="008D522E" w:rsidP="008D522E">
      <w:pPr>
        <w:autoSpaceDE w:val="0"/>
        <w:autoSpaceDN w:val="0"/>
        <w:adjustRightInd w:val="0"/>
        <w:spacing w:after="0" w:line="240" w:lineRule="auto"/>
        <w:rPr>
          <w:del w:id="265" w:author="ywang1" w:date="2017-06-28T15:16:00Z"/>
          <w:rFonts w:ascii="Times New Roman" w:hAnsi="Times New Roman"/>
          <w:sz w:val="24"/>
          <w:szCs w:val="24"/>
        </w:rPr>
      </w:pPr>
      <w:del w:id="266" w:author="ywang1" w:date="2017-06-28T15:16:00Z">
        <w:r w:rsidRPr="009805A5" w:rsidDel="003B1CF9">
          <w:rPr>
            <w:rFonts w:ascii="Times New Roman" w:hAnsi="Times New Roman"/>
            <w:sz w:val="24"/>
            <w:szCs w:val="24"/>
          </w:rPr>
          <w:delText>All of the file types listed as ‘publically available’ in Table 1 can be obtained from one or more of the following websites:</w:delText>
        </w:r>
        <w:r w:rsidR="00284F4D" w:rsidDel="003B1CF9">
          <w:rPr>
            <w:rFonts w:ascii="Times New Roman" w:hAnsi="Times New Roman"/>
            <w:sz w:val="24"/>
            <w:szCs w:val="24"/>
          </w:rPr>
          <w:delText xml:space="preserve"> </w:delText>
        </w:r>
        <w:r w:rsidR="00284F4D" w:rsidRPr="00284F4D" w:rsidDel="003B1CF9">
          <w:rPr>
            <w:rFonts w:ascii="Times New Roman" w:hAnsi="Times New Roman"/>
            <w:sz w:val="24"/>
            <w:szCs w:val="24"/>
          </w:rPr>
          <w:delText>https://ladsweb.modaps.eosdis.nasa.gov/search/</w:delText>
        </w:r>
      </w:del>
    </w:p>
    <w:p w14:paraId="3E6F04D8" w14:textId="067B0684" w:rsidR="008D522E" w:rsidRPr="009805A5" w:rsidDel="003B1CF9" w:rsidRDefault="008D522E" w:rsidP="009805A5">
      <w:pPr>
        <w:autoSpaceDE w:val="0"/>
        <w:autoSpaceDN w:val="0"/>
        <w:adjustRightInd w:val="0"/>
        <w:spacing w:before="120" w:after="120" w:line="240" w:lineRule="auto"/>
        <w:rPr>
          <w:del w:id="267" w:author="ywang1" w:date="2017-06-28T15:16:00Z"/>
          <w:rFonts w:ascii="Times New Roman" w:hAnsi="Times New Roman"/>
          <w:b/>
          <w:bCs/>
          <w:sz w:val="24"/>
          <w:szCs w:val="24"/>
        </w:rPr>
      </w:pPr>
      <w:del w:id="268" w:author="ywang1" w:date="2017-06-28T15:16:00Z">
        <w:r w:rsidRPr="009805A5" w:rsidDel="003B1CF9">
          <w:rPr>
            <w:rFonts w:ascii="Times New Roman" w:hAnsi="Times New Roman"/>
            <w:b/>
            <w:bCs/>
            <w:sz w:val="24"/>
            <w:szCs w:val="24"/>
          </w:rPr>
          <w:delText>a) EOS (Earth Observing System) Data Gateway</w:delText>
        </w:r>
      </w:del>
    </w:p>
    <w:p w14:paraId="44199F6C" w14:textId="2D488617" w:rsidR="008D522E" w:rsidRPr="009805A5" w:rsidDel="003B1CF9" w:rsidRDefault="008D522E" w:rsidP="008D522E">
      <w:pPr>
        <w:autoSpaceDE w:val="0"/>
        <w:autoSpaceDN w:val="0"/>
        <w:adjustRightInd w:val="0"/>
        <w:spacing w:after="0" w:line="240" w:lineRule="auto"/>
        <w:rPr>
          <w:del w:id="269" w:author="ywang1" w:date="2017-06-28T15:16:00Z"/>
          <w:rFonts w:ascii="Times New Roman" w:hAnsi="Times New Roman"/>
          <w:sz w:val="24"/>
          <w:szCs w:val="24"/>
        </w:rPr>
      </w:pPr>
      <w:del w:id="270" w:author="ywang1" w:date="2017-06-28T15:16:00Z">
        <w:r w:rsidRPr="009805A5" w:rsidDel="003B1CF9">
          <w:rPr>
            <w:rFonts w:ascii="Times New Roman" w:hAnsi="Times New Roman"/>
            <w:sz w:val="24"/>
            <w:szCs w:val="24"/>
          </w:rPr>
          <w:delText>The main source of data, a “place an order” database, a quick-start tutorial.</w:delText>
        </w:r>
      </w:del>
    </w:p>
    <w:p w14:paraId="2605BA9E" w14:textId="6BABDE6A" w:rsidR="008D522E" w:rsidRPr="009805A5" w:rsidDel="003B1CF9" w:rsidRDefault="008D522E" w:rsidP="008D522E">
      <w:pPr>
        <w:autoSpaceDE w:val="0"/>
        <w:autoSpaceDN w:val="0"/>
        <w:adjustRightInd w:val="0"/>
        <w:spacing w:after="0" w:line="240" w:lineRule="auto"/>
        <w:rPr>
          <w:del w:id="271" w:author="ywang1" w:date="2017-06-28T15:16:00Z"/>
          <w:rFonts w:ascii="Times New Roman" w:hAnsi="Times New Roman"/>
          <w:sz w:val="24"/>
          <w:szCs w:val="24"/>
        </w:rPr>
      </w:pPr>
      <w:del w:id="272" w:author="ywang1" w:date="2017-06-28T15:16:00Z">
        <w:r w:rsidRPr="009805A5" w:rsidDel="003B1CF9">
          <w:rPr>
            <w:rFonts w:ascii="Times New Roman" w:hAnsi="Times New Roman"/>
            <w:i/>
            <w:iCs/>
            <w:sz w:val="24"/>
            <w:szCs w:val="24"/>
          </w:rPr>
          <w:delText xml:space="preserve">Link: </w:delText>
        </w:r>
        <w:r w:rsidRPr="009805A5" w:rsidDel="003B1CF9">
          <w:rPr>
            <w:rFonts w:ascii="Times New Roman" w:hAnsi="Times New Roman"/>
            <w:sz w:val="24"/>
            <w:szCs w:val="24"/>
          </w:rPr>
          <w:delText>http://eospso.gsfc.nasa.gov/</w:delText>
        </w:r>
      </w:del>
    </w:p>
    <w:p w14:paraId="44D504B5" w14:textId="3B807E4C" w:rsidR="008D522E" w:rsidRPr="009805A5" w:rsidDel="003B1CF9" w:rsidRDefault="008D522E" w:rsidP="002A4847">
      <w:pPr>
        <w:autoSpaceDE w:val="0"/>
        <w:autoSpaceDN w:val="0"/>
        <w:adjustRightInd w:val="0"/>
        <w:spacing w:before="120" w:after="120" w:line="240" w:lineRule="auto"/>
        <w:rPr>
          <w:del w:id="273" w:author="ywang1" w:date="2017-06-28T15:16:00Z"/>
          <w:rFonts w:ascii="Times New Roman" w:hAnsi="Times New Roman"/>
          <w:b/>
          <w:bCs/>
          <w:sz w:val="24"/>
          <w:szCs w:val="24"/>
        </w:rPr>
      </w:pPr>
      <w:del w:id="274" w:author="ywang1" w:date="2017-06-28T15:16:00Z">
        <w:r w:rsidRPr="009805A5" w:rsidDel="003B1CF9">
          <w:rPr>
            <w:rFonts w:ascii="Times New Roman" w:hAnsi="Times New Roman"/>
            <w:b/>
            <w:bCs/>
            <w:sz w:val="24"/>
            <w:szCs w:val="24"/>
          </w:rPr>
          <w:delText>b) LP DAAC (Land Processes Distributed Active Archive Center)</w:delText>
        </w:r>
      </w:del>
    </w:p>
    <w:p w14:paraId="3B226E45" w14:textId="4B79F1C4" w:rsidR="008D522E" w:rsidRPr="009805A5" w:rsidDel="003B1CF9" w:rsidRDefault="008D522E" w:rsidP="008D522E">
      <w:pPr>
        <w:autoSpaceDE w:val="0"/>
        <w:autoSpaceDN w:val="0"/>
        <w:adjustRightInd w:val="0"/>
        <w:spacing w:after="0" w:line="240" w:lineRule="auto"/>
        <w:rPr>
          <w:del w:id="275" w:author="ywang1" w:date="2017-06-28T15:16:00Z"/>
          <w:rFonts w:ascii="Times New Roman" w:hAnsi="Times New Roman"/>
          <w:sz w:val="24"/>
          <w:szCs w:val="24"/>
        </w:rPr>
      </w:pPr>
      <w:del w:id="276" w:author="ywang1" w:date="2017-06-28T15:16:00Z">
        <w:r w:rsidRPr="009805A5" w:rsidDel="003B1CF9">
          <w:rPr>
            <w:rFonts w:ascii="Times New Roman" w:hAnsi="Times New Roman"/>
            <w:sz w:val="24"/>
            <w:szCs w:val="24"/>
          </w:rPr>
          <w:delText>Useful information and links, ftp-access to a subset of MODIS land products.</w:delText>
        </w:r>
      </w:del>
    </w:p>
    <w:p w14:paraId="32ED10BA" w14:textId="56108AF8" w:rsidR="008D522E" w:rsidRPr="009805A5" w:rsidDel="003B1CF9" w:rsidRDefault="008D522E" w:rsidP="008D522E">
      <w:pPr>
        <w:autoSpaceDE w:val="0"/>
        <w:autoSpaceDN w:val="0"/>
        <w:adjustRightInd w:val="0"/>
        <w:spacing w:after="0" w:line="240" w:lineRule="auto"/>
        <w:rPr>
          <w:del w:id="277" w:author="ywang1" w:date="2017-06-28T15:16:00Z"/>
          <w:rFonts w:ascii="Times New Roman" w:hAnsi="Times New Roman"/>
          <w:sz w:val="24"/>
          <w:szCs w:val="24"/>
        </w:rPr>
      </w:pPr>
      <w:del w:id="278" w:author="ywang1" w:date="2017-06-28T15:16:00Z">
        <w:r w:rsidRPr="009805A5" w:rsidDel="003B1CF9">
          <w:rPr>
            <w:rFonts w:ascii="Times New Roman" w:hAnsi="Times New Roman"/>
            <w:i/>
            <w:iCs/>
            <w:sz w:val="24"/>
            <w:szCs w:val="24"/>
          </w:rPr>
          <w:delText xml:space="preserve">Link: </w:delText>
        </w:r>
        <w:r w:rsidRPr="009805A5" w:rsidDel="003B1CF9">
          <w:rPr>
            <w:rFonts w:ascii="Times New Roman" w:hAnsi="Times New Roman"/>
            <w:sz w:val="24"/>
            <w:szCs w:val="24"/>
          </w:rPr>
          <w:delText>https://lpdaac.usgs.gov/</w:delText>
        </w:r>
      </w:del>
    </w:p>
    <w:p w14:paraId="4BA78A3C" w14:textId="29EDD981" w:rsidR="008D522E" w:rsidRPr="009805A5" w:rsidDel="003B1CF9" w:rsidRDefault="009805A5" w:rsidP="002A4847">
      <w:pPr>
        <w:autoSpaceDE w:val="0"/>
        <w:autoSpaceDN w:val="0"/>
        <w:adjustRightInd w:val="0"/>
        <w:spacing w:before="120" w:after="120" w:line="240" w:lineRule="auto"/>
        <w:rPr>
          <w:del w:id="279" w:author="ywang1" w:date="2017-06-28T15:16:00Z"/>
          <w:rFonts w:ascii="Times New Roman" w:hAnsi="Times New Roman"/>
          <w:b/>
          <w:bCs/>
          <w:sz w:val="24"/>
          <w:szCs w:val="24"/>
        </w:rPr>
      </w:pPr>
      <w:del w:id="280" w:author="ywang1" w:date="2017-06-28T15:16:00Z">
        <w:r w:rsidDel="003B1CF9">
          <w:rPr>
            <w:rFonts w:ascii="Times New Roman" w:hAnsi="Times New Roman"/>
            <w:b/>
            <w:bCs/>
            <w:sz w:val="24"/>
            <w:szCs w:val="24"/>
          </w:rPr>
          <w:delText>c</w:delText>
        </w:r>
        <w:r w:rsidR="008D522E" w:rsidRPr="009805A5" w:rsidDel="003B1CF9">
          <w:rPr>
            <w:rFonts w:ascii="Times New Roman" w:hAnsi="Times New Roman"/>
            <w:b/>
            <w:bCs/>
            <w:sz w:val="24"/>
            <w:szCs w:val="24"/>
          </w:rPr>
          <w:delText>) MODIS Land Global Browse Images</w:delText>
        </w:r>
      </w:del>
    </w:p>
    <w:p w14:paraId="756EF164" w14:textId="2528AA07" w:rsidR="008D522E" w:rsidRPr="009805A5" w:rsidDel="003B1CF9" w:rsidRDefault="008D522E" w:rsidP="008D522E">
      <w:pPr>
        <w:autoSpaceDE w:val="0"/>
        <w:autoSpaceDN w:val="0"/>
        <w:adjustRightInd w:val="0"/>
        <w:spacing w:after="0" w:line="240" w:lineRule="auto"/>
        <w:rPr>
          <w:del w:id="281" w:author="ywang1" w:date="2017-06-28T15:16:00Z"/>
          <w:rFonts w:ascii="Times New Roman" w:hAnsi="Times New Roman"/>
          <w:sz w:val="24"/>
          <w:szCs w:val="24"/>
        </w:rPr>
      </w:pPr>
      <w:del w:id="282" w:author="ywang1" w:date="2017-06-28T15:16:00Z">
        <w:r w:rsidRPr="009805A5" w:rsidDel="003B1CF9">
          <w:rPr>
            <w:rFonts w:ascii="Times New Roman" w:hAnsi="Times New Roman"/>
            <w:sz w:val="24"/>
            <w:szCs w:val="24"/>
          </w:rPr>
          <w:delText>5-km versions of selected product to enable synoptic quality assessment.</w:delText>
        </w:r>
      </w:del>
    </w:p>
    <w:p w14:paraId="3C2F821D" w14:textId="03071F77" w:rsidR="008D522E" w:rsidRPr="009805A5" w:rsidDel="003B1CF9" w:rsidRDefault="008D522E" w:rsidP="008D522E">
      <w:pPr>
        <w:autoSpaceDE w:val="0"/>
        <w:autoSpaceDN w:val="0"/>
        <w:adjustRightInd w:val="0"/>
        <w:spacing w:after="0" w:line="240" w:lineRule="auto"/>
        <w:rPr>
          <w:del w:id="283" w:author="ywang1" w:date="2017-06-28T15:16:00Z"/>
          <w:rFonts w:ascii="Times New Roman" w:hAnsi="Times New Roman"/>
          <w:sz w:val="24"/>
          <w:szCs w:val="24"/>
        </w:rPr>
      </w:pPr>
      <w:del w:id="284" w:author="ywang1" w:date="2017-06-28T15:16:00Z">
        <w:r w:rsidRPr="009805A5" w:rsidDel="003B1CF9">
          <w:rPr>
            <w:rFonts w:ascii="Times New Roman" w:hAnsi="Times New Roman"/>
            <w:i/>
            <w:iCs/>
            <w:sz w:val="24"/>
            <w:szCs w:val="24"/>
          </w:rPr>
          <w:delText xml:space="preserve">Link: </w:delText>
        </w:r>
        <w:r w:rsidRPr="009805A5" w:rsidDel="003B1CF9">
          <w:rPr>
            <w:rFonts w:ascii="Times New Roman" w:hAnsi="Times New Roman"/>
            <w:sz w:val="24"/>
            <w:szCs w:val="24"/>
          </w:rPr>
          <w:delText>http://landweb.nascom.nasa.gov/cgi-bin/browse/browse.cgi</w:delText>
        </w:r>
      </w:del>
    </w:p>
    <w:p w14:paraId="434ECBA2" w14:textId="77777777" w:rsidR="003B1CF9" w:rsidRDefault="003B1CF9" w:rsidP="00C16603">
      <w:pPr>
        <w:spacing w:after="240" w:line="240" w:lineRule="auto"/>
        <w:ind w:left="360" w:hanging="360"/>
        <w:jc w:val="center"/>
        <w:rPr>
          <w:ins w:id="285" w:author="ywang1" w:date="2017-06-28T15:16:00Z"/>
          <w:rFonts w:ascii="Times New Roman" w:hAnsi="Times New Roman"/>
          <w:b/>
          <w:sz w:val="24"/>
          <w:szCs w:val="24"/>
        </w:rPr>
      </w:pPr>
    </w:p>
    <w:p w14:paraId="40E6D08F" w14:textId="77777777" w:rsidR="003B1CF9" w:rsidRDefault="003B1CF9" w:rsidP="00C16603">
      <w:pPr>
        <w:spacing w:after="240" w:line="240" w:lineRule="auto"/>
        <w:ind w:left="360" w:hanging="360"/>
        <w:jc w:val="center"/>
        <w:rPr>
          <w:ins w:id="286" w:author="ywang1" w:date="2017-06-28T15:16:00Z"/>
          <w:rFonts w:ascii="Times New Roman" w:hAnsi="Times New Roman"/>
          <w:b/>
          <w:sz w:val="24"/>
          <w:szCs w:val="24"/>
        </w:rPr>
      </w:pPr>
    </w:p>
    <w:p w14:paraId="71DBCC19" w14:textId="77777777" w:rsidR="003B1CF9" w:rsidRDefault="003B1CF9" w:rsidP="00C16603">
      <w:pPr>
        <w:spacing w:after="240" w:line="240" w:lineRule="auto"/>
        <w:ind w:left="360" w:hanging="360"/>
        <w:jc w:val="center"/>
        <w:rPr>
          <w:ins w:id="287" w:author="ywang1" w:date="2017-06-28T15:16:00Z"/>
          <w:rFonts w:ascii="Times New Roman" w:hAnsi="Times New Roman"/>
          <w:b/>
          <w:sz w:val="24"/>
          <w:szCs w:val="24"/>
        </w:rPr>
      </w:pPr>
    </w:p>
    <w:p w14:paraId="1831C63B" w14:textId="77777777" w:rsidR="003B1CF9" w:rsidRDefault="003B1CF9" w:rsidP="00C16603">
      <w:pPr>
        <w:spacing w:after="240" w:line="240" w:lineRule="auto"/>
        <w:ind w:left="360" w:hanging="360"/>
        <w:jc w:val="center"/>
        <w:rPr>
          <w:ins w:id="288" w:author="ywang1" w:date="2017-06-28T15:16:00Z"/>
          <w:rFonts w:ascii="Times New Roman" w:hAnsi="Times New Roman"/>
          <w:b/>
          <w:sz w:val="24"/>
          <w:szCs w:val="24"/>
        </w:rPr>
      </w:pPr>
    </w:p>
    <w:p w14:paraId="488E95AE" w14:textId="77777777" w:rsidR="003B1CF9" w:rsidRDefault="003B1CF9" w:rsidP="00C16603">
      <w:pPr>
        <w:spacing w:after="240" w:line="240" w:lineRule="auto"/>
        <w:ind w:left="360" w:hanging="360"/>
        <w:jc w:val="center"/>
        <w:rPr>
          <w:ins w:id="289" w:author="ywang1" w:date="2017-06-28T15:16:00Z"/>
          <w:rFonts w:ascii="Times New Roman" w:hAnsi="Times New Roman"/>
          <w:b/>
          <w:sz w:val="24"/>
          <w:szCs w:val="24"/>
        </w:rPr>
      </w:pPr>
    </w:p>
    <w:p w14:paraId="211122A8" w14:textId="77777777" w:rsidR="003B1CF9" w:rsidRDefault="003B1CF9" w:rsidP="00C16603">
      <w:pPr>
        <w:spacing w:after="240" w:line="240" w:lineRule="auto"/>
        <w:ind w:left="360" w:hanging="360"/>
        <w:jc w:val="center"/>
        <w:rPr>
          <w:ins w:id="290" w:author="ywang1" w:date="2017-06-28T15:16:00Z"/>
          <w:rFonts w:ascii="Times New Roman" w:hAnsi="Times New Roman"/>
          <w:b/>
          <w:sz w:val="24"/>
          <w:szCs w:val="24"/>
        </w:rPr>
      </w:pPr>
    </w:p>
    <w:p w14:paraId="296B56D5" w14:textId="77777777" w:rsidR="003B1CF9" w:rsidRDefault="003B1CF9" w:rsidP="00C16603">
      <w:pPr>
        <w:spacing w:after="240" w:line="240" w:lineRule="auto"/>
        <w:ind w:left="360" w:hanging="360"/>
        <w:jc w:val="center"/>
        <w:rPr>
          <w:ins w:id="291" w:author="ywang1" w:date="2017-06-28T15:16:00Z"/>
          <w:rFonts w:ascii="Times New Roman" w:hAnsi="Times New Roman"/>
          <w:b/>
          <w:sz w:val="24"/>
          <w:szCs w:val="24"/>
        </w:rPr>
      </w:pPr>
    </w:p>
    <w:p w14:paraId="15EEEE04" w14:textId="77777777" w:rsidR="003B1CF9" w:rsidRDefault="003B1CF9" w:rsidP="00C16603">
      <w:pPr>
        <w:spacing w:after="240" w:line="240" w:lineRule="auto"/>
        <w:ind w:left="360" w:hanging="360"/>
        <w:jc w:val="center"/>
        <w:rPr>
          <w:ins w:id="292" w:author="ywang1" w:date="2017-06-28T15:16:00Z"/>
          <w:rFonts w:ascii="Times New Roman" w:hAnsi="Times New Roman"/>
          <w:b/>
          <w:sz w:val="24"/>
          <w:szCs w:val="24"/>
        </w:rPr>
      </w:pPr>
    </w:p>
    <w:p w14:paraId="0A2DD19E" w14:textId="77777777" w:rsidR="003B1CF9" w:rsidRDefault="003B1CF9" w:rsidP="00C16603">
      <w:pPr>
        <w:spacing w:after="240" w:line="240" w:lineRule="auto"/>
        <w:ind w:left="360" w:hanging="360"/>
        <w:jc w:val="center"/>
        <w:rPr>
          <w:ins w:id="293" w:author="ywang1" w:date="2017-06-28T15:16:00Z"/>
          <w:rFonts w:ascii="Times New Roman" w:hAnsi="Times New Roman"/>
          <w:b/>
          <w:sz w:val="24"/>
          <w:szCs w:val="24"/>
        </w:rPr>
      </w:pPr>
    </w:p>
    <w:p w14:paraId="1ACF5CCA" w14:textId="77777777" w:rsidR="003B1CF9" w:rsidRDefault="003B1CF9" w:rsidP="00C16603">
      <w:pPr>
        <w:spacing w:after="240" w:line="240" w:lineRule="auto"/>
        <w:ind w:left="360" w:hanging="360"/>
        <w:jc w:val="center"/>
        <w:rPr>
          <w:ins w:id="294" w:author="ywang1" w:date="2017-06-28T15:16:00Z"/>
          <w:rFonts w:ascii="Times New Roman" w:hAnsi="Times New Roman"/>
          <w:b/>
          <w:sz w:val="24"/>
          <w:szCs w:val="24"/>
        </w:rPr>
      </w:pPr>
    </w:p>
    <w:p w14:paraId="059F64E3" w14:textId="77777777" w:rsidR="001774FE" w:rsidRPr="00933D89" w:rsidRDefault="001774FE" w:rsidP="00C16603">
      <w:pPr>
        <w:spacing w:after="240" w:line="240" w:lineRule="auto"/>
        <w:ind w:left="360" w:hanging="360"/>
        <w:jc w:val="center"/>
        <w:rPr>
          <w:rFonts w:ascii="Times New Roman" w:hAnsi="Times New Roman"/>
          <w:b/>
          <w:sz w:val="24"/>
          <w:szCs w:val="24"/>
        </w:rPr>
      </w:pPr>
      <w:r w:rsidRPr="00933D89">
        <w:rPr>
          <w:rFonts w:ascii="Times New Roman" w:hAnsi="Times New Roman"/>
          <w:b/>
          <w:sz w:val="24"/>
          <w:szCs w:val="24"/>
        </w:rPr>
        <w:lastRenderedPageBreak/>
        <w:t>REFERENCE</w:t>
      </w:r>
      <w:r w:rsidR="00C16603">
        <w:rPr>
          <w:rFonts w:ascii="Times New Roman" w:hAnsi="Times New Roman"/>
          <w:b/>
          <w:sz w:val="24"/>
          <w:szCs w:val="24"/>
        </w:rPr>
        <w:t>S</w:t>
      </w:r>
    </w:p>
    <w:p w14:paraId="4EEDFD7B" w14:textId="77777777" w:rsidR="00AB74EB" w:rsidRPr="00AB74EB" w:rsidRDefault="00AB74EB" w:rsidP="006B230E">
      <w:pPr>
        <w:pStyle w:val="Title"/>
        <w:spacing w:after="60"/>
        <w:ind w:left="360" w:hanging="360"/>
        <w:jc w:val="both"/>
        <w:rPr>
          <w:b w:val="0"/>
          <w:sz w:val="24"/>
          <w:szCs w:val="24"/>
        </w:rPr>
      </w:pPr>
      <w:r w:rsidRPr="00AB74EB">
        <w:rPr>
          <w:b w:val="0"/>
          <w:sz w:val="24"/>
          <w:szCs w:val="24"/>
        </w:rPr>
        <w:t xml:space="preserve">C. Chen, Y. </w:t>
      </w:r>
      <w:proofErr w:type="spellStart"/>
      <w:r w:rsidRPr="00AB74EB">
        <w:rPr>
          <w:b w:val="0"/>
          <w:sz w:val="24"/>
          <w:szCs w:val="24"/>
        </w:rPr>
        <w:t>Knyazikhin</w:t>
      </w:r>
      <w:proofErr w:type="spellEnd"/>
      <w:r w:rsidRPr="00AB74EB">
        <w:rPr>
          <w:b w:val="0"/>
          <w:sz w:val="24"/>
          <w:szCs w:val="24"/>
        </w:rPr>
        <w:t xml:space="preserve">, T. Park, K. Yan, A. Lyapustin, Y. Wang, B. Yang and R. B. Myneni, Prototyping of LAI and FPAR Algorithm with MODIS </w:t>
      </w:r>
      <w:proofErr w:type="spellStart"/>
      <w:r w:rsidRPr="00AB74EB">
        <w:rPr>
          <w:b w:val="0"/>
          <w:sz w:val="24"/>
          <w:szCs w:val="24"/>
        </w:rPr>
        <w:t>MultiAngle</w:t>
      </w:r>
      <w:proofErr w:type="spellEnd"/>
      <w:r w:rsidRPr="00AB74EB">
        <w:rPr>
          <w:b w:val="0"/>
          <w:sz w:val="24"/>
          <w:szCs w:val="24"/>
        </w:rPr>
        <w:t xml:space="preserve"> Implementation of Atmospheric Correction (MAIAC) data, </w:t>
      </w:r>
      <w:r w:rsidRPr="00AB74EB">
        <w:rPr>
          <w:b w:val="0"/>
          <w:i/>
          <w:sz w:val="24"/>
          <w:szCs w:val="24"/>
        </w:rPr>
        <w:t>Rem. Sensing</w:t>
      </w:r>
      <w:r w:rsidRPr="00AB74EB">
        <w:rPr>
          <w:b w:val="0"/>
          <w:sz w:val="24"/>
          <w:szCs w:val="24"/>
        </w:rPr>
        <w:t xml:space="preserve">, </w:t>
      </w:r>
      <w:r w:rsidRPr="00AB74EB">
        <w:rPr>
          <w:b w:val="0"/>
          <w:bCs/>
          <w:sz w:val="24"/>
          <w:szCs w:val="24"/>
        </w:rPr>
        <w:t>2017</w:t>
      </w:r>
      <w:r w:rsidRPr="00AB74EB">
        <w:rPr>
          <w:b w:val="0"/>
          <w:sz w:val="24"/>
          <w:szCs w:val="24"/>
        </w:rPr>
        <w:t>, 9, 370; doi:10.3390/rs9040370.</w:t>
      </w:r>
    </w:p>
    <w:p w14:paraId="1B22272F" w14:textId="77777777" w:rsidR="006B230E" w:rsidRPr="00AB74EB" w:rsidRDefault="00C16603" w:rsidP="006B230E">
      <w:pPr>
        <w:pStyle w:val="Title"/>
        <w:spacing w:after="60"/>
        <w:ind w:left="360" w:hanging="360"/>
        <w:jc w:val="both"/>
        <w:rPr>
          <w:b w:val="0"/>
          <w:sz w:val="24"/>
          <w:szCs w:val="24"/>
        </w:rPr>
      </w:pPr>
      <w:r w:rsidRPr="00AB74EB">
        <w:rPr>
          <w:b w:val="0"/>
          <w:sz w:val="24"/>
          <w:szCs w:val="24"/>
        </w:rPr>
        <w:t>Lyapustin, A., Y. Wang et al., Multi-Angle Implementation of Atmospheric Correction (MAIAC) Collection 6 Algorithm, in preparation.</w:t>
      </w:r>
    </w:p>
    <w:p w14:paraId="08460534" w14:textId="77777777" w:rsidR="006B230E" w:rsidRPr="00C16603" w:rsidRDefault="006B230E" w:rsidP="006B230E">
      <w:pPr>
        <w:pStyle w:val="Title"/>
        <w:spacing w:after="60"/>
        <w:ind w:left="360" w:hanging="360"/>
        <w:jc w:val="both"/>
        <w:rPr>
          <w:b w:val="0"/>
          <w:sz w:val="24"/>
          <w:szCs w:val="24"/>
        </w:rPr>
      </w:pPr>
      <w:r w:rsidRPr="00C16603">
        <w:rPr>
          <w:b w:val="0"/>
          <w:sz w:val="24"/>
          <w:szCs w:val="24"/>
        </w:rPr>
        <w:t xml:space="preserve">Lyapustin, A., C. K. Gatebe, R. Kahn, R. Brandt, J. </w:t>
      </w:r>
      <w:proofErr w:type="spellStart"/>
      <w:r w:rsidRPr="00C16603">
        <w:rPr>
          <w:b w:val="0"/>
          <w:sz w:val="24"/>
          <w:szCs w:val="24"/>
        </w:rPr>
        <w:t>Redemann</w:t>
      </w:r>
      <w:proofErr w:type="spellEnd"/>
      <w:r w:rsidRPr="00C16603">
        <w:rPr>
          <w:b w:val="0"/>
          <w:sz w:val="24"/>
          <w:szCs w:val="24"/>
        </w:rPr>
        <w:t xml:space="preserve">, P. Russell, M. D. King, C. A. Pedersen, S. </w:t>
      </w:r>
      <w:proofErr w:type="spellStart"/>
      <w:r w:rsidRPr="00C16603">
        <w:rPr>
          <w:b w:val="0"/>
          <w:sz w:val="24"/>
          <w:szCs w:val="24"/>
        </w:rPr>
        <w:t>Gerland</w:t>
      </w:r>
      <w:proofErr w:type="spellEnd"/>
      <w:r w:rsidRPr="00C16603">
        <w:rPr>
          <w:b w:val="0"/>
          <w:sz w:val="24"/>
          <w:szCs w:val="24"/>
        </w:rPr>
        <w:t xml:space="preserve">, R. </w:t>
      </w:r>
      <w:proofErr w:type="spellStart"/>
      <w:r w:rsidRPr="00C16603">
        <w:rPr>
          <w:b w:val="0"/>
          <w:sz w:val="24"/>
          <w:szCs w:val="24"/>
        </w:rPr>
        <w:t>Poudyal</w:t>
      </w:r>
      <w:proofErr w:type="spellEnd"/>
      <w:r w:rsidRPr="00C16603">
        <w:rPr>
          <w:b w:val="0"/>
          <w:sz w:val="24"/>
          <w:szCs w:val="24"/>
        </w:rPr>
        <w:t xml:space="preserve">, A. Marshak, Y. Wang, C. Schaaf, D. Hall, and A. </w:t>
      </w:r>
      <w:proofErr w:type="spellStart"/>
      <w:r w:rsidRPr="00C16603">
        <w:rPr>
          <w:b w:val="0"/>
          <w:sz w:val="24"/>
          <w:szCs w:val="24"/>
        </w:rPr>
        <w:t>Kokhanovsky</w:t>
      </w:r>
      <w:proofErr w:type="spellEnd"/>
      <w:r w:rsidRPr="00C16603">
        <w:rPr>
          <w:b w:val="0"/>
          <w:sz w:val="24"/>
          <w:szCs w:val="24"/>
        </w:rPr>
        <w:t xml:space="preserve">, 2010: Analysis of Snow Bidirectional Reflectance from ARCTAS Spring-2008 Campaign. </w:t>
      </w:r>
      <w:r w:rsidRPr="00C16603">
        <w:rPr>
          <w:b w:val="0"/>
          <w:i/>
          <w:sz w:val="24"/>
          <w:szCs w:val="24"/>
        </w:rPr>
        <w:t>Atmos. Chem. Phys.</w:t>
      </w:r>
      <w:r w:rsidRPr="00C16603">
        <w:rPr>
          <w:b w:val="0"/>
          <w:sz w:val="24"/>
          <w:szCs w:val="24"/>
        </w:rPr>
        <w:t xml:space="preserve">, </w:t>
      </w:r>
      <w:r w:rsidRPr="00C16603">
        <w:rPr>
          <w:sz w:val="24"/>
          <w:szCs w:val="24"/>
        </w:rPr>
        <w:t>10</w:t>
      </w:r>
      <w:r w:rsidRPr="00C16603">
        <w:rPr>
          <w:b w:val="0"/>
          <w:sz w:val="24"/>
          <w:szCs w:val="24"/>
        </w:rPr>
        <w:t>, 4359-4375.</w:t>
      </w:r>
    </w:p>
    <w:p w14:paraId="0142482D" w14:textId="77777777" w:rsidR="00AE68EB" w:rsidRPr="00AA0CA4" w:rsidRDefault="00AE68EB" w:rsidP="00AE68EB">
      <w:pPr>
        <w:spacing w:after="60" w:line="240" w:lineRule="auto"/>
        <w:ind w:left="360" w:hanging="360"/>
        <w:jc w:val="both"/>
        <w:rPr>
          <w:rFonts w:ascii="Times New Roman" w:hAnsi="Times New Roman"/>
          <w:sz w:val="24"/>
          <w:szCs w:val="24"/>
        </w:rPr>
      </w:pPr>
      <w:r w:rsidRPr="00AA0CA4">
        <w:rPr>
          <w:rFonts w:ascii="Times New Roman" w:hAnsi="Times New Roman"/>
          <w:sz w:val="24"/>
          <w:szCs w:val="24"/>
        </w:rPr>
        <w:t xml:space="preserve">Lyapustin, A., J. </w:t>
      </w:r>
      <w:proofErr w:type="spellStart"/>
      <w:r w:rsidRPr="00AA0CA4">
        <w:rPr>
          <w:rFonts w:ascii="Times New Roman" w:hAnsi="Times New Roman"/>
          <w:sz w:val="24"/>
          <w:szCs w:val="24"/>
        </w:rPr>
        <w:t>Martonchik</w:t>
      </w:r>
      <w:proofErr w:type="spellEnd"/>
      <w:r w:rsidRPr="00AA0CA4">
        <w:rPr>
          <w:rFonts w:ascii="Times New Roman" w:hAnsi="Times New Roman"/>
          <w:sz w:val="24"/>
          <w:szCs w:val="24"/>
        </w:rPr>
        <w:t xml:space="preserve">, Y. Wang, I. Laszlo, S. </w:t>
      </w:r>
      <w:proofErr w:type="spellStart"/>
      <w:r w:rsidRPr="00AA0CA4">
        <w:rPr>
          <w:rFonts w:ascii="Times New Roman" w:hAnsi="Times New Roman"/>
          <w:sz w:val="24"/>
          <w:szCs w:val="24"/>
        </w:rPr>
        <w:t>Korkin</w:t>
      </w:r>
      <w:proofErr w:type="spellEnd"/>
      <w:r w:rsidRPr="00AA0CA4">
        <w:rPr>
          <w:rFonts w:ascii="Times New Roman" w:hAnsi="Times New Roman"/>
          <w:sz w:val="24"/>
          <w:szCs w:val="24"/>
        </w:rPr>
        <w:t>, 2011</w:t>
      </w:r>
      <w:r>
        <w:rPr>
          <w:rFonts w:ascii="Times New Roman" w:hAnsi="Times New Roman"/>
          <w:sz w:val="24"/>
          <w:szCs w:val="24"/>
        </w:rPr>
        <w:t>a</w:t>
      </w:r>
      <w:r w:rsidRPr="00AA0CA4">
        <w:rPr>
          <w:rFonts w:ascii="Times New Roman" w:hAnsi="Times New Roman"/>
          <w:sz w:val="24"/>
          <w:szCs w:val="24"/>
        </w:rPr>
        <w:t>: Multi-Angle Implementation of Atmospheric Correction (MAIAC): Part 1. Radiative Transfer Basis and Look-Up Tables,</w:t>
      </w:r>
      <w:r w:rsidRPr="00AA0CA4">
        <w:rPr>
          <w:rFonts w:ascii="Times New Roman" w:hAnsi="Times New Roman"/>
          <w:i/>
          <w:sz w:val="24"/>
          <w:szCs w:val="24"/>
        </w:rPr>
        <w:t xml:space="preserve"> J. </w:t>
      </w:r>
      <w:proofErr w:type="spellStart"/>
      <w:r w:rsidRPr="00AA0CA4">
        <w:rPr>
          <w:rFonts w:ascii="Times New Roman" w:hAnsi="Times New Roman"/>
          <w:i/>
          <w:sz w:val="24"/>
          <w:szCs w:val="24"/>
        </w:rPr>
        <w:t>Geophys</w:t>
      </w:r>
      <w:proofErr w:type="spellEnd"/>
      <w:r w:rsidRPr="00AA0CA4">
        <w:rPr>
          <w:rFonts w:ascii="Times New Roman" w:hAnsi="Times New Roman"/>
          <w:i/>
          <w:sz w:val="24"/>
          <w:szCs w:val="24"/>
        </w:rPr>
        <w:t>. Res</w:t>
      </w:r>
      <w:r w:rsidRPr="00AA0CA4">
        <w:rPr>
          <w:rFonts w:ascii="Times New Roman" w:hAnsi="Times New Roman"/>
          <w:sz w:val="24"/>
          <w:szCs w:val="24"/>
        </w:rPr>
        <w:t>., 116, D03210, doi</w:t>
      </w:r>
      <w:proofErr w:type="gramStart"/>
      <w:r w:rsidRPr="00AA0CA4">
        <w:rPr>
          <w:rFonts w:ascii="Times New Roman" w:hAnsi="Times New Roman"/>
          <w:sz w:val="24"/>
          <w:szCs w:val="24"/>
        </w:rPr>
        <w:t>:10.1029</w:t>
      </w:r>
      <w:proofErr w:type="gramEnd"/>
      <w:r w:rsidRPr="00AA0CA4">
        <w:rPr>
          <w:rFonts w:ascii="Times New Roman" w:hAnsi="Times New Roman"/>
          <w:sz w:val="24"/>
          <w:szCs w:val="24"/>
        </w:rPr>
        <w:t>/2010JD014985.</w:t>
      </w:r>
    </w:p>
    <w:p w14:paraId="66D7A73C" w14:textId="77777777" w:rsidR="00AE68EB" w:rsidRDefault="00AE68EB" w:rsidP="00AE68EB">
      <w:pPr>
        <w:pStyle w:val="Heading2"/>
        <w:spacing w:after="60"/>
        <w:ind w:left="360" w:hanging="360"/>
        <w:rPr>
          <w:szCs w:val="24"/>
        </w:rPr>
      </w:pPr>
      <w:r w:rsidRPr="00AA0CA4">
        <w:rPr>
          <w:szCs w:val="24"/>
        </w:rPr>
        <w:t xml:space="preserve">Lyapustin, A., Y. Wang, I. Laszlo, R. Kahn, S. </w:t>
      </w:r>
      <w:proofErr w:type="spellStart"/>
      <w:r w:rsidRPr="00AA0CA4">
        <w:rPr>
          <w:szCs w:val="24"/>
        </w:rPr>
        <w:t>Korkin</w:t>
      </w:r>
      <w:proofErr w:type="spellEnd"/>
      <w:r w:rsidRPr="00AA0CA4">
        <w:rPr>
          <w:szCs w:val="24"/>
        </w:rPr>
        <w:t>, L. Remer, R. Levy, and J. S. Reid, 2011</w:t>
      </w:r>
      <w:r>
        <w:rPr>
          <w:szCs w:val="24"/>
        </w:rPr>
        <w:t>b</w:t>
      </w:r>
      <w:r w:rsidRPr="00AA0CA4">
        <w:rPr>
          <w:szCs w:val="24"/>
        </w:rPr>
        <w:t>: Multi-Angle Implementation of Atmospheric Correction (MAIAC): Part 2. Aerosol Algorithm,</w:t>
      </w:r>
      <w:r w:rsidRPr="00AA0CA4">
        <w:rPr>
          <w:i/>
          <w:szCs w:val="24"/>
        </w:rPr>
        <w:t xml:space="preserve"> J. </w:t>
      </w:r>
      <w:proofErr w:type="spellStart"/>
      <w:r w:rsidRPr="00AA0CA4">
        <w:rPr>
          <w:i/>
          <w:szCs w:val="24"/>
        </w:rPr>
        <w:t>Geophys</w:t>
      </w:r>
      <w:proofErr w:type="spellEnd"/>
      <w:r w:rsidRPr="00AA0CA4">
        <w:rPr>
          <w:i/>
          <w:szCs w:val="24"/>
        </w:rPr>
        <w:t>. Res</w:t>
      </w:r>
      <w:r w:rsidRPr="00AA0CA4">
        <w:rPr>
          <w:szCs w:val="24"/>
        </w:rPr>
        <w:t>., 116, D03211, doi</w:t>
      </w:r>
      <w:proofErr w:type="gramStart"/>
      <w:r w:rsidRPr="00AA0CA4">
        <w:rPr>
          <w:szCs w:val="24"/>
        </w:rPr>
        <w:t>:10.1029</w:t>
      </w:r>
      <w:proofErr w:type="gramEnd"/>
      <w:r w:rsidRPr="00AA0CA4">
        <w:rPr>
          <w:szCs w:val="24"/>
        </w:rPr>
        <w:t>/2010JD014986.</w:t>
      </w:r>
    </w:p>
    <w:p w14:paraId="7A378E2C" w14:textId="77777777" w:rsidR="00AE68EB" w:rsidRPr="00AA0CA4" w:rsidRDefault="00AE68EB" w:rsidP="00AE68EB">
      <w:pPr>
        <w:spacing w:after="60" w:line="240" w:lineRule="auto"/>
        <w:ind w:left="360" w:hanging="360"/>
        <w:jc w:val="both"/>
        <w:rPr>
          <w:rStyle w:val="pbauthors1"/>
          <w:rFonts w:ascii="Times New Roman" w:hAnsi="Times New Roman"/>
          <w:b w:val="0"/>
          <w:sz w:val="24"/>
          <w:szCs w:val="24"/>
        </w:rPr>
      </w:pPr>
      <w:r w:rsidRPr="00AA0CA4">
        <w:rPr>
          <w:rStyle w:val="pbauthors1"/>
          <w:rFonts w:ascii="Times New Roman" w:hAnsi="Times New Roman"/>
          <w:b w:val="0"/>
          <w:sz w:val="24"/>
          <w:szCs w:val="24"/>
        </w:rPr>
        <w:t xml:space="preserve">Lyapustin, A., Y. Wang, I. Laszlo, T. Hilker, F. Hall, P. Sellers, J. Tucker, S. </w:t>
      </w:r>
      <w:proofErr w:type="spellStart"/>
      <w:r w:rsidRPr="00AA0CA4">
        <w:rPr>
          <w:rStyle w:val="pbauthors1"/>
          <w:rFonts w:ascii="Times New Roman" w:hAnsi="Times New Roman"/>
          <w:b w:val="0"/>
          <w:sz w:val="24"/>
          <w:szCs w:val="24"/>
        </w:rPr>
        <w:t>Korkin</w:t>
      </w:r>
      <w:proofErr w:type="spellEnd"/>
      <w:r w:rsidRPr="00AA0CA4">
        <w:rPr>
          <w:rStyle w:val="pbauthors1"/>
          <w:rFonts w:ascii="Times New Roman" w:hAnsi="Times New Roman"/>
          <w:b w:val="0"/>
          <w:sz w:val="24"/>
          <w:szCs w:val="24"/>
        </w:rPr>
        <w:t xml:space="preserve">, 2012: Multi-Angle Implementation of Atmospheric Correction for MODIS (MAIAC). 3: Atmospheric Correction. </w:t>
      </w:r>
      <w:r w:rsidRPr="00AA0CA4">
        <w:rPr>
          <w:rStyle w:val="pbauthors1"/>
          <w:rFonts w:ascii="Times New Roman" w:hAnsi="Times New Roman"/>
          <w:b w:val="0"/>
          <w:i/>
          <w:sz w:val="24"/>
          <w:szCs w:val="24"/>
        </w:rPr>
        <w:t>Rem. Sens. Environ</w:t>
      </w:r>
      <w:r w:rsidRPr="00AA0CA4">
        <w:rPr>
          <w:rStyle w:val="pbauthors1"/>
          <w:rFonts w:ascii="Times New Roman" w:hAnsi="Times New Roman"/>
          <w:b w:val="0"/>
          <w:sz w:val="24"/>
          <w:szCs w:val="24"/>
        </w:rPr>
        <w:t xml:space="preserve">. </w:t>
      </w:r>
      <w:proofErr w:type="gramStart"/>
      <w:r w:rsidRPr="00AA0CA4">
        <w:rPr>
          <w:rStyle w:val="pbauthors1"/>
          <w:rFonts w:ascii="Times New Roman" w:hAnsi="Times New Roman"/>
          <w:b w:val="0"/>
          <w:sz w:val="24"/>
          <w:szCs w:val="24"/>
        </w:rPr>
        <w:t xml:space="preserve">(2012), </w:t>
      </w:r>
      <w:r w:rsidRPr="00AA0CA4">
        <w:rPr>
          <w:rFonts w:ascii="Times New Roman" w:hAnsi="Times New Roman"/>
          <w:sz w:val="24"/>
          <w:szCs w:val="24"/>
        </w:rPr>
        <w:t>http://dx.doi.org/10.1016/j.rse.2012.09.002</w:t>
      </w:r>
      <w:r w:rsidRPr="00AA0CA4">
        <w:rPr>
          <w:rStyle w:val="pbauthors1"/>
          <w:rFonts w:ascii="Times New Roman" w:hAnsi="Times New Roman"/>
          <w:b w:val="0"/>
          <w:sz w:val="24"/>
          <w:szCs w:val="24"/>
        </w:rPr>
        <w:t>.</w:t>
      </w:r>
      <w:proofErr w:type="gramEnd"/>
      <w:r w:rsidRPr="00AA0CA4">
        <w:rPr>
          <w:rStyle w:val="pbauthors1"/>
          <w:rFonts w:ascii="Times New Roman" w:hAnsi="Times New Roman"/>
          <w:b w:val="0"/>
          <w:sz w:val="24"/>
          <w:szCs w:val="24"/>
        </w:rPr>
        <w:t xml:space="preserve"> </w:t>
      </w:r>
    </w:p>
    <w:p w14:paraId="4056306F" w14:textId="77777777" w:rsidR="00C16603" w:rsidRPr="00C16603" w:rsidRDefault="00C16603" w:rsidP="00C16603">
      <w:pPr>
        <w:spacing w:after="60"/>
        <w:ind w:left="360" w:hanging="360"/>
        <w:jc w:val="both"/>
        <w:rPr>
          <w:rFonts w:ascii="Times New Roman" w:hAnsi="Times New Roman"/>
        </w:rPr>
      </w:pPr>
      <w:r w:rsidRPr="00C16603">
        <w:rPr>
          <w:rFonts w:ascii="Times New Roman" w:hAnsi="Times New Roman"/>
        </w:rPr>
        <w:t xml:space="preserve">Lyapustin, A., Y. Wang, X. </w:t>
      </w:r>
      <w:proofErr w:type="spellStart"/>
      <w:r w:rsidRPr="00C16603">
        <w:rPr>
          <w:rFonts w:ascii="Times New Roman" w:hAnsi="Times New Roman"/>
        </w:rPr>
        <w:t>Xiong</w:t>
      </w:r>
      <w:proofErr w:type="spellEnd"/>
      <w:r w:rsidRPr="00C16603">
        <w:rPr>
          <w:rFonts w:ascii="Times New Roman" w:hAnsi="Times New Roman"/>
        </w:rPr>
        <w:t xml:space="preserve">, G. Meister, S. Platnick, R. Levy, B. Franz, S. </w:t>
      </w:r>
      <w:proofErr w:type="spellStart"/>
      <w:r w:rsidRPr="00C16603">
        <w:rPr>
          <w:rFonts w:ascii="Times New Roman" w:hAnsi="Times New Roman"/>
        </w:rPr>
        <w:t>Korkin</w:t>
      </w:r>
      <w:proofErr w:type="spellEnd"/>
      <w:r w:rsidRPr="00C16603">
        <w:rPr>
          <w:rFonts w:ascii="Times New Roman" w:hAnsi="Times New Roman"/>
        </w:rPr>
        <w:t xml:space="preserve">, T. Hilker, J. Tucker, F. Hall, P. Sellers, A. Wu, A. Angal (2014), Science Impact of MODIS C5 Calibration Degradation and C6+ Improvements, </w:t>
      </w:r>
      <w:r w:rsidRPr="00C16603">
        <w:rPr>
          <w:rFonts w:ascii="Times New Roman" w:hAnsi="Times New Roman"/>
          <w:i/>
        </w:rPr>
        <w:t>Atmos. Meas. Tech.</w:t>
      </w:r>
      <w:r w:rsidRPr="00C16603">
        <w:rPr>
          <w:rFonts w:ascii="Times New Roman" w:hAnsi="Times New Roman"/>
        </w:rPr>
        <w:t xml:space="preserve">, 7, 4353-4365, </w:t>
      </w:r>
      <w:r w:rsidRPr="00C16603">
        <w:rPr>
          <w:rFonts w:ascii="Times New Roman" w:hAnsi="Times New Roman"/>
          <w:color w:val="000000"/>
        </w:rPr>
        <w:t>doi:10.5194/amt-7-4353-2014</w:t>
      </w:r>
      <w:r w:rsidRPr="00C16603">
        <w:rPr>
          <w:rFonts w:ascii="Times New Roman" w:hAnsi="Times New Roman"/>
        </w:rPr>
        <w:t>.</w:t>
      </w:r>
    </w:p>
    <w:p w14:paraId="458CF54E" w14:textId="77777777" w:rsidR="0037136E" w:rsidRPr="00C907D2" w:rsidRDefault="0037136E" w:rsidP="00AE68EB">
      <w:pPr>
        <w:spacing w:after="60" w:line="240" w:lineRule="auto"/>
        <w:ind w:left="360" w:hanging="360"/>
        <w:jc w:val="both"/>
        <w:rPr>
          <w:rFonts w:ascii="Times New Roman" w:hAnsi="Times New Roman"/>
          <w:sz w:val="24"/>
          <w:szCs w:val="24"/>
        </w:rPr>
      </w:pPr>
      <w:proofErr w:type="gramStart"/>
      <w:r w:rsidRPr="00C907D2">
        <w:rPr>
          <w:rFonts w:ascii="Times New Roman" w:hAnsi="Times New Roman"/>
          <w:sz w:val="24"/>
          <w:szCs w:val="24"/>
        </w:rPr>
        <w:t xml:space="preserve">Meister, G., B. Franz, E. </w:t>
      </w:r>
      <w:proofErr w:type="spellStart"/>
      <w:r w:rsidRPr="00C907D2">
        <w:rPr>
          <w:rFonts w:ascii="Times New Roman" w:hAnsi="Times New Roman"/>
          <w:sz w:val="24"/>
          <w:szCs w:val="24"/>
        </w:rPr>
        <w:t>Kwiatkowska</w:t>
      </w:r>
      <w:proofErr w:type="spellEnd"/>
      <w:r w:rsidRPr="00C907D2">
        <w:rPr>
          <w:rFonts w:ascii="Times New Roman" w:hAnsi="Times New Roman"/>
          <w:sz w:val="24"/>
          <w:szCs w:val="24"/>
        </w:rPr>
        <w:t>, and C. McClain (2012).</w:t>
      </w:r>
      <w:proofErr w:type="gramEnd"/>
      <w:r w:rsidRPr="00C907D2">
        <w:rPr>
          <w:rFonts w:ascii="Times New Roman" w:hAnsi="Times New Roman"/>
          <w:sz w:val="24"/>
          <w:szCs w:val="24"/>
        </w:rPr>
        <w:t xml:space="preserve"> Corrections to the Calibration of MODIS Aqua Ocean Color Bands derived from </w:t>
      </w:r>
      <w:proofErr w:type="spellStart"/>
      <w:r w:rsidRPr="00C907D2">
        <w:rPr>
          <w:rFonts w:ascii="Times New Roman" w:hAnsi="Times New Roman"/>
          <w:sz w:val="24"/>
          <w:szCs w:val="24"/>
        </w:rPr>
        <w:t>SeaWiFS</w:t>
      </w:r>
      <w:proofErr w:type="spellEnd"/>
      <w:r w:rsidRPr="00C907D2">
        <w:rPr>
          <w:rFonts w:ascii="Times New Roman" w:hAnsi="Times New Roman"/>
          <w:sz w:val="24"/>
          <w:szCs w:val="24"/>
        </w:rPr>
        <w:t xml:space="preserve"> Data, </w:t>
      </w:r>
      <w:r w:rsidRPr="00C907D2">
        <w:rPr>
          <w:rStyle w:val="Emphasis"/>
          <w:rFonts w:ascii="Times New Roman" w:hAnsi="Times New Roman"/>
          <w:sz w:val="24"/>
          <w:szCs w:val="24"/>
        </w:rPr>
        <w:t>IEEE TGARS</w:t>
      </w:r>
      <w:r w:rsidRPr="00C907D2">
        <w:rPr>
          <w:rFonts w:ascii="Times New Roman" w:hAnsi="Times New Roman"/>
          <w:sz w:val="24"/>
          <w:szCs w:val="24"/>
        </w:rPr>
        <w:t xml:space="preserve">, </w:t>
      </w:r>
      <w:r w:rsidRPr="00C907D2">
        <w:rPr>
          <w:rStyle w:val="Emphasis"/>
          <w:rFonts w:ascii="Times New Roman" w:hAnsi="Times New Roman"/>
          <w:sz w:val="24"/>
          <w:szCs w:val="24"/>
        </w:rPr>
        <w:t>50</w:t>
      </w:r>
      <w:r w:rsidRPr="00C907D2">
        <w:rPr>
          <w:rFonts w:ascii="Times New Roman" w:hAnsi="Times New Roman"/>
          <w:sz w:val="24"/>
          <w:szCs w:val="24"/>
        </w:rPr>
        <w:t xml:space="preserve">(1), 310 </w:t>
      </w:r>
      <w:r>
        <w:rPr>
          <w:rFonts w:ascii="Times New Roman" w:hAnsi="Times New Roman"/>
          <w:sz w:val="24"/>
          <w:szCs w:val="24"/>
        </w:rPr>
        <w:t>–</w:t>
      </w:r>
      <w:r w:rsidRPr="00C907D2">
        <w:rPr>
          <w:rFonts w:ascii="Times New Roman" w:hAnsi="Times New Roman"/>
          <w:sz w:val="24"/>
          <w:szCs w:val="24"/>
        </w:rPr>
        <w:t xml:space="preserve"> 319</w:t>
      </w:r>
      <w:r>
        <w:rPr>
          <w:rFonts w:ascii="Times New Roman" w:hAnsi="Times New Roman"/>
          <w:sz w:val="24"/>
          <w:szCs w:val="24"/>
        </w:rPr>
        <w:t xml:space="preserve">, </w:t>
      </w:r>
      <w:proofErr w:type="spellStart"/>
      <w:r>
        <w:rPr>
          <w:rFonts w:ascii="Times New Roman" w:hAnsi="Times New Roman"/>
          <w:sz w:val="24"/>
          <w:szCs w:val="24"/>
        </w:rPr>
        <w:t>doi</w:t>
      </w:r>
      <w:proofErr w:type="spellEnd"/>
      <w:r>
        <w:rPr>
          <w:rFonts w:ascii="Times New Roman" w:hAnsi="Times New Roman"/>
          <w:sz w:val="24"/>
          <w:szCs w:val="24"/>
        </w:rPr>
        <w:t xml:space="preserve">: </w:t>
      </w:r>
      <w:r w:rsidRPr="00C907D2">
        <w:rPr>
          <w:rFonts w:ascii="Times New Roman" w:hAnsi="Times New Roman"/>
          <w:sz w:val="24"/>
          <w:szCs w:val="24"/>
        </w:rPr>
        <w:t>10.1109/TGRS.2011.2160552.</w:t>
      </w:r>
    </w:p>
    <w:p w14:paraId="4BAB8927" w14:textId="77777777" w:rsidR="00282C50" w:rsidRPr="00AE68EB" w:rsidRDefault="00282C50" w:rsidP="00AE68EB">
      <w:pPr>
        <w:spacing w:after="60" w:line="240" w:lineRule="auto"/>
        <w:ind w:left="360" w:hanging="360"/>
        <w:jc w:val="both"/>
        <w:rPr>
          <w:rFonts w:ascii="Times New Roman" w:hAnsi="Times New Roman"/>
          <w:sz w:val="24"/>
          <w:szCs w:val="24"/>
        </w:rPr>
      </w:pPr>
      <w:r w:rsidRPr="00AE68EB">
        <w:rPr>
          <w:rFonts w:ascii="Times New Roman" w:hAnsi="Times New Roman"/>
          <w:sz w:val="24"/>
          <w:szCs w:val="24"/>
        </w:rPr>
        <w:t xml:space="preserve">Toller, G., X. </w:t>
      </w:r>
      <w:proofErr w:type="spellStart"/>
      <w:r w:rsidRPr="00AE68EB">
        <w:rPr>
          <w:rFonts w:ascii="Times New Roman" w:hAnsi="Times New Roman"/>
          <w:sz w:val="24"/>
          <w:szCs w:val="24"/>
        </w:rPr>
        <w:t>Xiong</w:t>
      </w:r>
      <w:proofErr w:type="spellEnd"/>
      <w:r w:rsidRPr="00AE68EB">
        <w:rPr>
          <w:rFonts w:ascii="Times New Roman" w:hAnsi="Times New Roman"/>
          <w:sz w:val="24"/>
          <w:szCs w:val="24"/>
        </w:rPr>
        <w:t xml:space="preserve">, J. Sun, B. N. </w:t>
      </w:r>
      <w:proofErr w:type="spellStart"/>
      <w:r w:rsidRPr="00AE68EB">
        <w:rPr>
          <w:rFonts w:ascii="Times New Roman" w:hAnsi="Times New Roman"/>
          <w:sz w:val="24"/>
          <w:szCs w:val="24"/>
        </w:rPr>
        <w:t>Wenny</w:t>
      </w:r>
      <w:proofErr w:type="spellEnd"/>
      <w:r w:rsidRPr="00AE68EB">
        <w:rPr>
          <w:rFonts w:ascii="Times New Roman" w:hAnsi="Times New Roman"/>
          <w:sz w:val="24"/>
          <w:szCs w:val="24"/>
        </w:rPr>
        <w:t xml:space="preserve">, X. Geng, J. Kuyper, A. Angal, H. Chen, S. </w:t>
      </w:r>
      <w:proofErr w:type="spellStart"/>
      <w:r w:rsidRPr="00AE68EB">
        <w:rPr>
          <w:rFonts w:ascii="Times New Roman" w:hAnsi="Times New Roman"/>
          <w:sz w:val="24"/>
          <w:szCs w:val="24"/>
        </w:rPr>
        <w:t>Madhavan</w:t>
      </w:r>
      <w:proofErr w:type="spellEnd"/>
      <w:r w:rsidRPr="00AE68EB">
        <w:rPr>
          <w:rFonts w:ascii="Times New Roman" w:hAnsi="Times New Roman"/>
          <w:sz w:val="24"/>
          <w:szCs w:val="24"/>
        </w:rPr>
        <w:t xml:space="preserve">, and A. Wu, "Terra and Aqua Moderate-resolution Imaging </w:t>
      </w:r>
      <w:proofErr w:type="spellStart"/>
      <w:r w:rsidRPr="00AE68EB">
        <w:rPr>
          <w:rFonts w:ascii="Times New Roman" w:hAnsi="Times New Roman"/>
          <w:sz w:val="24"/>
          <w:szCs w:val="24"/>
        </w:rPr>
        <w:t>Spectroradiometer</w:t>
      </w:r>
      <w:proofErr w:type="spellEnd"/>
      <w:r w:rsidRPr="00AE68EB">
        <w:rPr>
          <w:rFonts w:ascii="Times New Roman" w:hAnsi="Times New Roman"/>
          <w:sz w:val="24"/>
          <w:szCs w:val="24"/>
        </w:rPr>
        <w:t xml:space="preserve"> Collection 6 Level 1B Algorithm", J. Applied Remote Sensing, 7(1), 2013, 0001;7(1):073557-073557.  doi:10.1117/1.JRS.7.073557.</w:t>
      </w:r>
    </w:p>
    <w:p w14:paraId="0EB97284" w14:textId="77777777" w:rsidR="006B230E" w:rsidRPr="00A5292F" w:rsidRDefault="006B230E" w:rsidP="006B230E">
      <w:pPr>
        <w:pStyle w:val="reference"/>
        <w:spacing w:after="120"/>
        <w:ind w:left="360" w:hanging="360"/>
        <w:jc w:val="both"/>
      </w:pPr>
      <w:proofErr w:type="gramStart"/>
      <w:r w:rsidRPr="00A5292F">
        <w:t>Wolfe, R. E., Roy, D. P., and Vermote</w:t>
      </w:r>
      <w:r>
        <w:t xml:space="preserve"> (1998).</w:t>
      </w:r>
      <w:proofErr w:type="gramEnd"/>
      <w:r w:rsidRPr="00A5292F">
        <w:t xml:space="preserve"> E. MODIS Land Data Storage, Gridding, and Compositing Methodology: Level 2 Grid. </w:t>
      </w:r>
      <w:r w:rsidRPr="00A5292F">
        <w:rPr>
          <w:i/>
          <w:iCs/>
        </w:rPr>
        <w:t xml:space="preserve">IEEE Trans. </w:t>
      </w:r>
      <w:proofErr w:type="spellStart"/>
      <w:r w:rsidRPr="00A5292F">
        <w:rPr>
          <w:i/>
          <w:iCs/>
        </w:rPr>
        <w:t>Geosci</w:t>
      </w:r>
      <w:proofErr w:type="spellEnd"/>
      <w:r w:rsidRPr="00A5292F">
        <w:rPr>
          <w:i/>
          <w:iCs/>
        </w:rPr>
        <w:t>. Remote Sens.</w:t>
      </w:r>
      <w:r w:rsidRPr="00A5292F">
        <w:t xml:space="preserve">, </w:t>
      </w:r>
      <w:r w:rsidRPr="00A31207">
        <w:rPr>
          <w:i/>
          <w:iCs/>
        </w:rPr>
        <w:t>36</w:t>
      </w:r>
      <w:r w:rsidRPr="00A5292F">
        <w:rPr>
          <w:iCs/>
        </w:rPr>
        <w:t>,</w:t>
      </w:r>
      <w:r w:rsidRPr="00A5292F">
        <w:rPr>
          <w:i/>
          <w:iCs/>
        </w:rPr>
        <w:t xml:space="preserve"> </w:t>
      </w:r>
      <w:r w:rsidRPr="00A5292F">
        <w:t>1324</w:t>
      </w:r>
      <w:r w:rsidRPr="00A5292F">
        <w:rPr>
          <w:rFonts w:ascii="SimSun" w:cs="SimSun"/>
        </w:rPr>
        <w:t>–</w:t>
      </w:r>
      <w:r>
        <w:t>1338</w:t>
      </w:r>
      <w:r w:rsidRPr="00A5292F">
        <w:t>.</w:t>
      </w:r>
    </w:p>
    <w:p w14:paraId="7B6AE128" w14:textId="77777777" w:rsidR="000E64A0" w:rsidRDefault="000E64A0">
      <w:pPr>
        <w:rPr>
          <w:rFonts w:ascii="Times New Roman" w:hAnsi="Times New Roman"/>
          <w:sz w:val="24"/>
          <w:szCs w:val="24"/>
        </w:rPr>
      </w:pPr>
    </w:p>
    <w:p w14:paraId="4E4CA601" w14:textId="77777777" w:rsidR="009A0819" w:rsidRDefault="009A0819">
      <w:pPr>
        <w:rPr>
          <w:rFonts w:ascii="Times New Roman" w:hAnsi="Times New Roman"/>
          <w:sz w:val="24"/>
          <w:szCs w:val="24"/>
        </w:rPr>
      </w:pPr>
    </w:p>
    <w:p w14:paraId="6D89528C" w14:textId="77777777" w:rsidR="009A0819" w:rsidRDefault="009A0819">
      <w:pPr>
        <w:rPr>
          <w:rFonts w:ascii="Times New Roman" w:hAnsi="Times New Roman"/>
          <w:sz w:val="24"/>
          <w:szCs w:val="24"/>
        </w:rPr>
      </w:pPr>
    </w:p>
    <w:p w14:paraId="4830AB10" w14:textId="77777777" w:rsidR="009A0819" w:rsidRDefault="009A0819" w:rsidP="009A0819">
      <w:pPr>
        <w:spacing w:line="240" w:lineRule="auto"/>
        <w:jc w:val="both"/>
        <w:rPr>
          <w:rFonts w:ascii="Times New Roman" w:hAnsi="Times New Roman"/>
          <w:sz w:val="24"/>
          <w:szCs w:val="24"/>
        </w:rPr>
      </w:pPr>
      <w:r>
        <w:rPr>
          <w:rFonts w:ascii="Times New Roman" w:hAnsi="Times New Roman"/>
          <w:sz w:val="24"/>
          <w:szCs w:val="24"/>
        </w:rPr>
        <w:t>We are looking forward to your comments, suggestions etc. which you may forward either to myself (</w:t>
      </w:r>
      <w:proofErr w:type="spellStart"/>
      <w:r>
        <w:rPr>
          <w:rFonts w:ascii="Times New Roman" w:hAnsi="Times New Roman"/>
          <w:sz w:val="24"/>
          <w:szCs w:val="24"/>
        </w:rPr>
        <w:t>Alexei.I.Lyapustin</w:t>
      </w:r>
      <w:proofErr w:type="spellEnd"/>
      <w:r>
        <w:rPr>
          <w:rFonts w:ascii="Times New Roman" w:hAnsi="Times New Roman"/>
          <w:sz w:val="24"/>
          <w:szCs w:val="24"/>
        </w:rPr>
        <w:t xml:space="preserve"> @nasa.gov) or to Yujie (Yujie.Wang@nasa.gov).</w:t>
      </w:r>
    </w:p>
    <w:p w14:paraId="0E1F555D" w14:textId="143CFFC4" w:rsidR="009A0819" w:rsidRPr="00BE5120" w:rsidRDefault="009A0819" w:rsidP="009A0819">
      <w:pPr>
        <w:spacing w:line="240" w:lineRule="auto"/>
        <w:jc w:val="both"/>
        <w:rPr>
          <w:rFonts w:ascii="Times New Roman" w:hAnsi="Times New Roman"/>
          <w:sz w:val="24"/>
          <w:szCs w:val="24"/>
        </w:rPr>
      </w:pPr>
      <w:r>
        <w:rPr>
          <w:rFonts w:ascii="Times New Roman" w:hAnsi="Times New Roman"/>
          <w:sz w:val="24"/>
          <w:szCs w:val="24"/>
        </w:rPr>
        <w:t xml:space="preserve">We acknowledge the support from </w:t>
      </w:r>
      <w:del w:id="295" w:author="ywang1" w:date="2017-06-28T15:25:00Z">
        <w:r w:rsidDel="00F9534B">
          <w:rPr>
            <w:rFonts w:ascii="Times New Roman" w:hAnsi="Times New Roman"/>
            <w:sz w:val="24"/>
            <w:szCs w:val="24"/>
          </w:rPr>
          <w:delText xml:space="preserve">MODAPS </w:delText>
        </w:r>
      </w:del>
      <w:ins w:id="296" w:author="ywang1" w:date="2017-06-28T15:25:00Z">
        <w:r w:rsidR="00F9534B">
          <w:rPr>
            <w:rFonts w:ascii="Times New Roman" w:hAnsi="Times New Roman"/>
            <w:sz w:val="24"/>
            <w:szCs w:val="24"/>
          </w:rPr>
          <w:t xml:space="preserve">NASA MODIS Direct Readout </w:t>
        </w:r>
      </w:ins>
      <w:del w:id="297" w:author="ywang1" w:date="2017-06-28T15:25:00Z">
        <w:r w:rsidDel="00F9534B">
          <w:rPr>
            <w:rFonts w:ascii="Times New Roman" w:hAnsi="Times New Roman"/>
            <w:sz w:val="24"/>
            <w:szCs w:val="24"/>
          </w:rPr>
          <w:delText>and MODIS LAADS</w:delText>
        </w:r>
      </w:del>
      <w:ins w:id="298" w:author="ywang1" w:date="2017-06-28T15:25:00Z">
        <w:r w:rsidR="00F9534B">
          <w:rPr>
            <w:rFonts w:ascii="Times New Roman" w:hAnsi="Times New Roman"/>
            <w:sz w:val="24"/>
            <w:szCs w:val="24"/>
          </w:rPr>
          <w:t>Laboratory</w:t>
        </w:r>
      </w:ins>
      <w:r>
        <w:rPr>
          <w:rFonts w:ascii="Times New Roman" w:hAnsi="Times New Roman"/>
          <w:sz w:val="24"/>
          <w:szCs w:val="24"/>
        </w:rPr>
        <w:t xml:space="preserve"> in accommodating processing and data archive.</w:t>
      </w:r>
    </w:p>
    <w:sectPr w:rsidR="009A0819" w:rsidRPr="00BE5120" w:rsidSect="00FA1735">
      <w:footerReference w:type="default" r:id="rId13"/>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0" w:author="Sarkar, Sudipta  (GSFC-619.0)[SIGMA SPACE CORPORATION" w:date="2017-06-27T11:47:00Z" w:initials="SS">
    <w:p w14:paraId="5D6AB3B8" w14:textId="77777777" w:rsidR="006E183F" w:rsidRDefault="006E183F">
      <w:pPr>
        <w:pStyle w:val="CommentText"/>
      </w:pPr>
      <w:r>
        <w:rPr>
          <w:rStyle w:val="CommentReference"/>
        </w:rPr>
        <w:annotationRef/>
      </w:r>
      <w:r>
        <w:t>The legend in actual data shows both of these values as being “Algorithm is initialized”</w:t>
      </w:r>
    </w:p>
  </w:comment>
  <w:comment w:id="227" w:author="Sarkar, Sudipta  (GSFC-619.0)[SIGMA SPACE CORPORATION" w:date="2017-06-27T11:53:00Z" w:initials="SS">
    <w:p w14:paraId="617D7448" w14:textId="77777777" w:rsidR="006E183F" w:rsidRDefault="006E183F">
      <w:pPr>
        <w:pStyle w:val="CommentText"/>
        <w:rPr>
          <w:b/>
        </w:rPr>
      </w:pPr>
      <w:r>
        <w:rPr>
          <w:rStyle w:val="CommentReference"/>
        </w:rPr>
        <w:annotationRef/>
      </w:r>
      <w:r>
        <w:t xml:space="preserve">The actual SDS legend is a bit confusing as there the long name states “Smoke injection height over local surface height in </w:t>
      </w:r>
      <w:r w:rsidRPr="00DF23C3">
        <w:rPr>
          <w:b/>
        </w:rPr>
        <w:t>km</w:t>
      </w:r>
      <w:r>
        <w:rPr>
          <w:b/>
        </w:rPr>
        <w:t xml:space="preserve">. </w:t>
      </w:r>
    </w:p>
    <w:p w14:paraId="24E2D137" w14:textId="77777777" w:rsidR="006E183F" w:rsidRDefault="006E183F">
      <w:pPr>
        <w:pStyle w:val="CommentText"/>
        <w:rPr>
          <w:b/>
        </w:rPr>
      </w:pPr>
    </w:p>
    <w:p w14:paraId="2C80E367" w14:textId="77777777" w:rsidR="006E183F" w:rsidRPr="00DF23C3" w:rsidRDefault="006E183F">
      <w:pPr>
        <w:pStyle w:val="CommentText"/>
      </w:pPr>
      <w:r>
        <w:t xml:space="preserve">Whereas here it says “m above ground” so is it m or km? Plus the actual SDS unit says “meter”. So </w:t>
      </w:r>
      <w:proofErr w:type="gramStart"/>
      <w:r>
        <w:t>need  to</w:t>
      </w:r>
      <w:proofErr w:type="gramEnd"/>
      <w:r>
        <w:t xml:space="preserve"> clear this confusion in units between users guide and actual data.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3202C" w14:textId="77777777" w:rsidR="000D5E3F" w:rsidRDefault="000D5E3F" w:rsidP="002A4847">
      <w:pPr>
        <w:spacing w:after="0" w:line="240" w:lineRule="auto"/>
      </w:pPr>
      <w:r>
        <w:separator/>
      </w:r>
    </w:p>
  </w:endnote>
  <w:endnote w:type="continuationSeparator" w:id="0">
    <w:p w14:paraId="62889F64" w14:textId="77777777" w:rsidR="000D5E3F" w:rsidRDefault="000D5E3F" w:rsidP="002A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GaramondPro-Regular">
    <w:altName w:val="Adobe Garamond Pro"/>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62100"/>
      <w:docPartObj>
        <w:docPartGallery w:val="Page Numbers (Bottom of Page)"/>
        <w:docPartUnique/>
      </w:docPartObj>
    </w:sdtPr>
    <w:sdtEndPr>
      <w:rPr>
        <w:noProof/>
      </w:rPr>
    </w:sdtEndPr>
    <w:sdtContent>
      <w:p w14:paraId="445C8A3B" w14:textId="77777777" w:rsidR="006E183F" w:rsidRDefault="006E183F">
        <w:pPr>
          <w:pStyle w:val="Footer"/>
          <w:jc w:val="center"/>
        </w:pPr>
        <w:r>
          <w:fldChar w:fldCharType="begin"/>
        </w:r>
        <w:r>
          <w:instrText xml:space="preserve"> PAGE   \* MERGEFORMAT </w:instrText>
        </w:r>
        <w:r>
          <w:fldChar w:fldCharType="separate"/>
        </w:r>
        <w:r w:rsidR="00BD6F00">
          <w:rPr>
            <w:noProof/>
          </w:rPr>
          <w:t>5</w:t>
        </w:r>
        <w:r>
          <w:rPr>
            <w:noProof/>
          </w:rPr>
          <w:fldChar w:fldCharType="end"/>
        </w:r>
      </w:p>
    </w:sdtContent>
  </w:sdt>
  <w:p w14:paraId="2D2FD034" w14:textId="77777777" w:rsidR="006E183F" w:rsidRDefault="006E18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07B10" w14:textId="77777777" w:rsidR="000D5E3F" w:rsidRDefault="000D5E3F" w:rsidP="002A4847">
      <w:pPr>
        <w:spacing w:after="0" w:line="240" w:lineRule="auto"/>
      </w:pPr>
      <w:r>
        <w:separator/>
      </w:r>
    </w:p>
  </w:footnote>
  <w:footnote w:type="continuationSeparator" w:id="0">
    <w:p w14:paraId="33337E1F" w14:textId="77777777" w:rsidR="000D5E3F" w:rsidRDefault="000D5E3F" w:rsidP="002A4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06B89"/>
    <w:multiLevelType w:val="hybridMultilevel"/>
    <w:tmpl w:val="B4E4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F68F7"/>
    <w:multiLevelType w:val="hybridMultilevel"/>
    <w:tmpl w:val="2378090E"/>
    <w:lvl w:ilvl="0" w:tplc="9C563CC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A7C64"/>
    <w:multiLevelType w:val="hybridMultilevel"/>
    <w:tmpl w:val="16984A88"/>
    <w:lvl w:ilvl="0" w:tplc="ADEA6354">
      <w:start w:val="2"/>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332F35"/>
    <w:multiLevelType w:val="hybridMultilevel"/>
    <w:tmpl w:val="0118691E"/>
    <w:lvl w:ilvl="0" w:tplc="E5B276F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F488C"/>
    <w:multiLevelType w:val="hybridMultilevel"/>
    <w:tmpl w:val="CBF8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8872CB"/>
    <w:multiLevelType w:val="hybridMultilevel"/>
    <w:tmpl w:val="9D5698AE"/>
    <w:lvl w:ilvl="0" w:tplc="7F8A39AA">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D6121"/>
    <w:multiLevelType w:val="hybridMultilevel"/>
    <w:tmpl w:val="17D45EE0"/>
    <w:lvl w:ilvl="0" w:tplc="603C41E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2E322A"/>
    <w:multiLevelType w:val="hybridMultilevel"/>
    <w:tmpl w:val="92E2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6C55D3"/>
    <w:multiLevelType w:val="hybridMultilevel"/>
    <w:tmpl w:val="CF22E9BE"/>
    <w:lvl w:ilvl="0" w:tplc="53CACD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noLineBreaksAfter w:lang="zh-CN" w:val="$([{£¥·‘“〈《「『【〔〖〝﹙﹛﹝＄（．［｛￡￥"/>
  <w:noLineBreaksBefore w:lang="zh-CN" w:val="!%),.:;&gt;?]}¢¨°·ˇˉ―‖’”…‰′″›℃∶、。〃〉》」』】〕〗〞︶︺︾﹀﹄﹚﹜﹞！＂％＇），．：；？］｀｜｝～￠"/>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E5"/>
    <w:rsid w:val="00001226"/>
    <w:rsid w:val="00054664"/>
    <w:rsid w:val="0006766B"/>
    <w:rsid w:val="00080D4C"/>
    <w:rsid w:val="00092601"/>
    <w:rsid w:val="00093303"/>
    <w:rsid w:val="00094298"/>
    <w:rsid w:val="000B753D"/>
    <w:rsid w:val="000C55DF"/>
    <w:rsid w:val="000D5E3F"/>
    <w:rsid w:val="000E64A0"/>
    <w:rsid w:val="000E6730"/>
    <w:rsid w:val="000F6821"/>
    <w:rsid w:val="00141DB8"/>
    <w:rsid w:val="00153A0C"/>
    <w:rsid w:val="0015448D"/>
    <w:rsid w:val="0015491C"/>
    <w:rsid w:val="0017148C"/>
    <w:rsid w:val="001771D4"/>
    <w:rsid w:val="001774FE"/>
    <w:rsid w:val="00192B47"/>
    <w:rsid w:val="001A3559"/>
    <w:rsid w:val="001A53B6"/>
    <w:rsid w:val="001B5527"/>
    <w:rsid w:val="001C2D30"/>
    <w:rsid w:val="001C3E75"/>
    <w:rsid w:val="001E48C2"/>
    <w:rsid w:val="00203D68"/>
    <w:rsid w:val="00207BA9"/>
    <w:rsid w:val="00213E96"/>
    <w:rsid w:val="00247693"/>
    <w:rsid w:val="00250D9D"/>
    <w:rsid w:val="00252D00"/>
    <w:rsid w:val="00254EB3"/>
    <w:rsid w:val="00256DBC"/>
    <w:rsid w:val="00276592"/>
    <w:rsid w:val="00282C50"/>
    <w:rsid w:val="00284F4D"/>
    <w:rsid w:val="002A1815"/>
    <w:rsid w:val="002A24D0"/>
    <w:rsid w:val="002A4847"/>
    <w:rsid w:val="002B526C"/>
    <w:rsid w:val="002C0B1F"/>
    <w:rsid w:val="002E30BE"/>
    <w:rsid w:val="002F2F45"/>
    <w:rsid w:val="002F2FCA"/>
    <w:rsid w:val="002F35E8"/>
    <w:rsid w:val="002F3B3C"/>
    <w:rsid w:val="003021D6"/>
    <w:rsid w:val="003031EA"/>
    <w:rsid w:val="0032227F"/>
    <w:rsid w:val="003268E8"/>
    <w:rsid w:val="00333199"/>
    <w:rsid w:val="0034396C"/>
    <w:rsid w:val="003505A1"/>
    <w:rsid w:val="0037136E"/>
    <w:rsid w:val="00380958"/>
    <w:rsid w:val="003B0444"/>
    <w:rsid w:val="003B1CF9"/>
    <w:rsid w:val="003C02B0"/>
    <w:rsid w:val="003F2AEB"/>
    <w:rsid w:val="003F4C05"/>
    <w:rsid w:val="0041643A"/>
    <w:rsid w:val="00421716"/>
    <w:rsid w:val="00440E39"/>
    <w:rsid w:val="00450201"/>
    <w:rsid w:val="00456E22"/>
    <w:rsid w:val="004734AF"/>
    <w:rsid w:val="00481466"/>
    <w:rsid w:val="004854ED"/>
    <w:rsid w:val="00487E25"/>
    <w:rsid w:val="00490218"/>
    <w:rsid w:val="004A0072"/>
    <w:rsid w:val="004A47B4"/>
    <w:rsid w:val="004B4B2B"/>
    <w:rsid w:val="004B56CA"/>
    <w:rsid w:val="004D4848"/>
    <w:rsid w:val="004D5755"/>
    <w:rsid w:val="004D5E09"/>
    <w:rsid w:val="004D7F95"/>
    <w:rsid w:val="004E4429"/>
    <w:rsid w:val="004F152F"/>
    <w:rsid w:val="00507B1D"/>
    <w:rsid w:val="005250DC"/>
    <w:rsid w:val="0052556A"/>
    <w:rsid w:val="005316E5"/>
    <w:rsid w:val="005372FF"/>
    <w:rsid w:val="00550089"/>
    <w:rsid w:val="00571D04"/>
    <w:rsid w:val="00597470"/>
    <w:rsid w:val="005C0E60"/>
    <w:rsid w:val="005C1626"/>
    <w:rsid w:val="005C17A0"/>
    <w:rsid w:val="005D2983"/>
    <w:rsid w:val="005F252E"/>
    <w:rsid w:val="00602F63"/>
    <w:rsid w:val="0060362A"/>
    <w:rsid w:val="00621620"/>
    <w:rsid w:val="00663A41"/>
    <w:rsid w:val="0067305B"/>
    <w:rsid w:val="006741E1"/>
    <w:rsid w:val="00681BAF"/>
    <w:rsid w:val="006A1B17"/>
    <w:rsid w:val="006A681F"/>
    <w:rsid w:val="006B230E"/>
    <w:rsid w:val="006C1F91"/>
    <w:rsid w:val="006E183F"/>
    <w:rsid w:val="006E4B3F"/>
    <w:rsid w:val="006F791D"/>
    <w:rsid w:val="00703C9E"/>
    <w:rsid w:val="007040BE"/>
    <w:rsid w:val="0070521C"/>
    <w:rsid w:val="00721C0A"/>
    <w:rsid w:val="0073580A"/>
    <w:rsid w:val="0073582B"/>
    <w:rsid w:val="0076306C"/>
    <w:rsid w:val="007710E3"/>
    <w:rsid w:val="0077339B"/>
    <w:rsid w:val="00785E88"/>
    <w:rsid w:val="007970E9"/>
    <w:rsid w:val="007A0C1E"/>
    <w:rsid w:val="007A0CE6"/>
    <w:rsid w:val="007A34BC"/>
    <w:rsid w:val="007A3A34"/>
    <w:rsid w:val="007B280A"/>
    <w:rsid w:val="007E1D99"/>
    <w:rsid w:val="007F5636"/>
    <w:rsid w:val="00801E72"/>
    <w:rsid w:val="008372A2"/>
    <w:rsid w:val="00843D7A"/>
    <w:rsid w:val="00855EEB"/>
    <w:rsid w:val="0086407D"/>
    <w:rsid w:val="00893043"/>
    <w:rsid w:val="008A2A9A"/>
    <w:rsid w:val="008A2BB2"/>
    <w:rsid w:val="008C362B"/>
    <w:rsid w:val="008D522E"/>
    <w:rsid w:val="008F70AF"/>
    <w:rsid w:val="00904793"/>
    <w:rsid w:val="00922BCA"/>
    <w:rsid w:val="009267F5"/>
    <w:rsid w:val="00926D8E"/>
    <w:rsid w:val="009277FE"/>
    <w:rsid w:val="00931245"/>
    <w:rsid w:val="00933D89"/>
    <w:rsid w:val="00942BFB"/>
    <w:rsid w:val="00971EC7"/>
    <w:rsid w:val="009805A5"/>
    <w:rsid w:val="009A0819"/>
    <w:rsid w:val="009B6EEF"/>
    <w:rsid w:val="009D2E0A"/>
    <w:rsid w:val="00A17366"/>
    <w:rsid w:val="00A32C15"/>
    <w:rsid w:val="00A60E72"/>
    <w:rsid w:val="00A63BEF"/>
    <w:rsid w:val="00A66CED"/>
    <w:rsid w:val="00A92666"/>
    <w:rsid w:val="00A959DF"/>
    <w:rsid w:val="00AA0CA4"/>
    <w:rsid w:val="00AA602A"/>
    <w:rsid w:val="00AB00EB"/>
    <w:rsid w:val="00AB74EB"/>
    <w:rsid w:val="00AE0662"/>
    <w:rsid w:val="00AE12D2"/>
    <w:rsid w:val="00AE2F88"/>
    <w:rsid w:val="00AE3898"/>
    <w:rsid w:val="00AE68EB"/>
    <w:rsid w:val="00AF0CC4"/>
    <w:rsid w:val="00AF1FC3"/>
    <w:rsid w:val="00AF5044"/>
    <w:rsid w:val="00B17833"/>
    <w:rsid w:val="00B17FB9"/>
    <w:rsid w:val="00B20DC0"/>
    <w:rsid w:val="00B247CE"/>
    <w:rsid w:val="00B24E52"/>
    <w:rsid w:val="00B324E6"/>
    <w:rsid w:val="00B54A4E"/>
    <w:rsid w:val="00B61EB5"/>
    <w:rsid w:val="00B77434"/>
    <w:rsid w:val="00B8230B"/>
    <w:rsid w:val="00BC318C"/>
    <w:rsid w:val="00BC5E71"/>
    <w:rsid w:val="00BD26FE"/>
    <w:rsid w:val="00BD6F00"/>
    <w:rsid w:val="00BE5120"/>
    <w:rsid w:val="00C16603"/>
    <w:rsid w:val="00C1739C"/>
    <w:rsid w:val="00C2388F"/>
    <w:rsid w:val="00C261EA"/>
    <w:rsid w:val="00C40B08"/>
    <w:rsid w:val="00C5610F"/>
    <w:rsid w:val="00C57E99"/>
    <w:rsid w:val="00C7460D"/>
    <w:rsid w:val="00C907D2"/>
    <w:rsid w:val="00CC6399"/>
    <w:rsid w:val="00CD2467"/>
    <w:rsid w:val="00CE7947"/>
    <w:rsid w:val="00D02DD4"/>
    <w:rsid w:val="00D051D9"/>
    <w:rsid w:val="00D1774C"/>
    <w:rsid w:val="00D2170E"/>
    <w:rsid w:val="00D335A3"/>
    <w:rsid w:val="00D46347"/>
    <w:rsid w:val="00D510CA"/>
    <w:rsid w:val="00DA1231"/>
    <w:rsid w:val="00DC2D59"/>
    <w:rsid w:val="00DD16D8"/>
    <w:rsid w:val="00DE25B0"/>
    <w:rsid w:val="00DF23C3"/>
    <w:rsid w:val="00DF3252"/>
    <w:rsid w:val="00DF5A0E"/>
    <w:rsid w:val="00E20923"/>
    <w:rsid w:val="00E209DC"/>
    <w:rsid w:val="00E2534D"/>
    <w:rsid w:val="00E32143"/>
    <w:rsid w:val="00E46BC0"/>
    <w:rsid w:val="00E676AB"/>
    <w:rsid w:val="00E721BF"/>
    <w:rsid w:val="00E73303"/>
    <w:rsid w:val="00E77527"/>
    <w:rsid w:val="00E939E5"/>
    <w:rsid w:val="00EC542D"/>
    <w:rsid w:val="00EF2DAA"/>
    <w:rsid w:val="00F12CA6"/>
    <w:rsid w:val="00F26700"/>
    <w:rsid w:val="00F52EA2"/>
    <w:rsid w:val="00F603AB"/>
    <w:rsid w:val="00F649CE"/>
    <w:rsid w:val="00F74C7F"/>
    <w:rsid w:val="00F76CCB"/>
    <w:rsid w:val="00F87FE7"/>
    <w:rsid w:val="00F9534B"/>
    <w:rsid w:val="00F95DD6"/>
    <w:rsid w:val="00F96AB5"/>
    <w:rsid w:val="00FA1735"/>
    <w:rsid w:val="00FB3B3B"/>
    <w:rsid w:val="00FD126B"/>
    <w:rsid w:val="00FE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5E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34"/>
    <w:pPr>
      <w:spacing w:after="200" w:line="276" w:lineRule="auto"/>
    </w:pPr>
    <w:rPr>
      <w:kern w:val="0"/>
      <w:sz w:val="22"/>
    </w:rPr>
  </w:style>
  <w:style w:type="paragraph" w:styleId="Heading1">
    <w:name w:val="heading 1"/>
    <w:basedOn w:val="Normal"/>
    <w:next w:val="Normal"/>
    <w:link w:val="Heading1Char"/>
    <w:qFormat/>
    <w:locked/>
    <w:rsid w:val="00FD12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A0CA4"/>
    <w:pPr>
      <w:keepNext/>
      <w:spacing w:after="0" w:line="240" w:lineRule="auto"/>
      <w:outlineLvl w:val="1"/>
    </w:pPr>
    <w:rPr>
      <w:rFonts w:ascii="Times New Roman" w:hAnsi="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A0CA4"/>
    <w:rPr>
      <w:rFonts w:ascii="Times New Roman" w:hAnsi="Times New Roman" w:cs="Times New Roman"/>
      <w:sz w:val="20"/>
      <w:szCs w:val="20"/>
      <w:lang w:eastAsia="en-US"/>
    </w:rPr>
  </w:style>
  <w:style w:type="table" w:styleId="TableGrid">
    <w:name w:val="Table Grid"/>
    <w:basedOn w:val="TableNormal"/>
    <w:uiPriority w:val="59"/>
    <w:rsid w:val="00E939E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26D8E"/>
    <w:pPr>
      <w:ind w:left="720"/>
      <w:contextualSpacing/>
    </w:pPr>
  </w:style>
  <w:style w:type="paragraph" w:customStyle="1" w:styleId="Body--Regular">
    <w:name w:val="Body--Regular"/>
    <w:basedOn w:val="Normal"/>
    <w:uiPriority w:val="99"/>
    <w:rsid w:val="00054664"/>
    <w:pPr>
      <w:widowControl w:val="0"/>
      <w:autoSpaceDE w:val="0"/>
      <w:autoSpaceDN w:val="0"/>
      <w:adjustRightInd w:val="0"/>
      <w:spacing w:after="0" w:line="206" w:lineRule="atLeast"/>
      <w:ind w:firstLine="216"/>
      <w:jc w:val="both"/>
      <w:textAlignment w:val="center"/>
    </w:pPr>
    <w:rPr>
      <w:rFonts w:ascii="AGaramondPro-Regular" w:hAnsi="AGaramondPro-Regular" w:cs="AGaramondPro-Regular"/>
      <w:color w:val="000000"/>
      <w:spacing w:val="-2"/>
      <w:sz w:val="20"/>
      <w:szCs w:val="20"/>
      <w:lang w:eastAsia="en-US"/>
    </w:rPr>
  </w:style>
  <w:style w:type="character" w:customStyle="1" w:styleId="doi">
    <w:name w:val="doi"/>
    <w:basedOn w:val="DefaultParagraphFont"/>
    <w:uiPriority w:val="99"/>
    <w:rsid w:val="00AA0CA4"/>
    <w:rPr>
      <w:rFonts w:cs="Times New Roman"/>
    </w:rPr>
  </w:style>
  <w:style w:type="character" w:customStyle="1" w:styleId="Title1">
    <w:name w:val="Title1"/>
    <w:basedOn w:val="DefaultParagraphFont"/>
    <w:uiPriority w:val="99"/>
    <w:rsid w:val="00AA0CA4"/>
    <w:rPr>
      <w:rFonts w:cs="Times New Roman"/>
    </w:rPr>
  </w:style>
  <w:style w:type="character" w:customStyle="1" w:styleId="ital">
    <w:name w:val="ital"/>
    <w:basedOn w:val="DefaultParagraphFont"/>
    <w:uiPriority w:val="99"/>
    <w:rsid w:val="00AA0CA4"/>
    <w:rPr>
      <w:rFonts w:cs="Times New Roman"/>
    </w:rPr>
  </w:style>
  <w:style w:type="character" w:customStyle="1" w:styleId="pbcitationheader1">
    <w:name w:val="pb_citation_header1"/>
    <w:basedOn w:val="DefaultParagraphFont"/>
    <w:uiPriority w:val="99"/>
    <w:rsid w:val="00AA0CA4"/>
    <w:rPr>
      <w:rFonts w:ascii="Verdana" w:hAnsi="Verdana" w:cs="Times New Roman"/>
      <w:color w:val="000000"/>
      <w:sz w:val="11"/>
      <w:szCs w:val="11"/>
    </w:rPr>
  </w:style>
  <w:style w:type="character" w:customStyle="1" w:styleId="pbarticletitle1">
    <w:name w:val="pb_article_title1"/>
    <w:basedOn w:val="DefaultParagraphFont"/>
    <w:uiPriority w:val="99"/>
    <w:rsid w:val="00AA0CA4"/>
    <w:rPr>
      <w:rFonts w:ascii="Verdana" w:hAnsi="Verdana" w:cs="Times New Roman"/>
      <w:b/>
      <w:bCs/>
      <w:color w:val="000000"/>
      <w:sz w:val="16"/>
      <w:szCs w:val="16"/>
    </w:rPr>
  </w:style>
  <w:style w:type="character" w:customStyle="1" w:styleId="pbauthors1">
    <w:name w:val="pb_authors1"/>
    <w:basedOn w:val="DefaultParagraphFont"/>
    <w:uiPriority w:val="99"/>
    <w:rsid w:val="00AA0CA4"/>
    <w:rPr>
      <w:rFonts w:ascii="Verdana" w:hAnsi="Verdana" w:cs="Times New Roman"/>
      <w:b/>
      <w:bCs/>
      <w:color w:val="000000"/>
      <w:sz w:val="12"/>
      <w:szCs w:val="12"/>
    </w:rPr>
  </w:style>
  <w:style w:type="character" w:styleId="Hyperlink">
    <w:name w:val="Hyperlink"/>
    <w:uiPriority w:val="99"/>
    <w:unhideWhenUsed/>
    <w:rsid w:val="0076306C"/>
    <w:rPr>
      <w:color w:val="0000FF"/>
      <w:u w:val="single"/>
    </w:rPr>
  </w:style>
  <w:style w:type="paragraph" w:styleId="PlainText">
    <w:name w:val="Plain Text"/>
    <w:basedOn w:val="Normal"/>
    <w:link w:val="PlainTextChar"/>
    <w:uiPriority w:val="99"/>
    <w:semiHidden/>
    <w:unhideWhenUsed/>
    <w:rsid w:val="0076306C"/>
    <w:pPr>
      <w:spacing w:after="0" w:line="240" w:lineRule="auto"/>
    </w:pPr>
    <w:rPr>
      <w:szCs w:val="21"/>
    </w:rPr>
  </w:style>
  <w:style w:type="character" w:customStyle="1" w:styleId="PlainTextChar">
    <w:name w:val="Plain Text Char"/>
    <w:basedOn w:val="DefaultParagraphFont"/>
    <w:link w:val="PlainText"/>
    <w:uiPriority w:val="99"/>
    <w:semiHidden/>
    <w:rsid w:val="0076306C"/>
    <w:rPr>
      <w:kern w:val="0"/>
      <w:sz w:val="22"/>
      <w:szCs w:val="21"/>
    </w:rPr>
  </w:style>
  <w:style w:type="paragraph" w:styleId="BalloonText">
    <w:name w:val="Balloon Text"/>
    <w:basedOn w:val="Normal"/>
    <w:link w:val="BalloonTextChar"/>
    <w:uiPriority w:val="99"/>
    <w:semiHidden/>
    <w:unhideWhenUsed/>
    <w:rsid w:val="00067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6B"/>
    <w:rPr>
      <w:rFonts w:ascii="Tahoma" w:hAnsi="Tahoma" w:cs="Tahoma"/>
      <w:kern w:val="0"/>
      <w:sz w:val="16"/>
      <w:szCs w:val="16"/>
    </w:rPr>
  </w:style>
  <w:style w:type="paragraph" w:styleId="HTMLPreformatted">
    <w:name w:val="HTML Preformatted"/>
    <w:basedOn w:val="Normal"/>
    <w:link w:val="HTMLPreformattedChar"/>
    <w:uiPriority w:val="99"/>
    <w:unhideWhenUsed/>
    <w:rsid w:val="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59"/>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FD126B"/>
    <w:rPr>
      <w:rFonts w:asciiTheme="majorHAnsi" w:eastAsiaTheme="majorEastAsia" w:hAnsiTheme="majorHAnsi" w:cstheme="majorBidi"/>
      <w:b/>
      <w:bCs/>
      <w:color w:val="365F91" w:themeColor="accent1" w:themeShade="BF"/>
      <w:kern w:val="0"/>
      <w:sz w:val="28"/>
      <w:szCs w:val="28"/>
    </w:rPr>
  </w:style>
  <w:style w:type="character" w:customStyle="1" w:styleId="pbauthors">
    <w:name w:val="pb_authors"/>
    <w:basedOn w:val="DefaultParagraphFont"/>
    <w:rsid w:val="00933D89"/>
  </w:style>
  <w:style w:type="paragraph" w:styleId="CommentText">
    <w:name w:val="annotation text"/>
    <w:basedOn w:val="Normal"/>
    <w:link w:val="CommentTextChar"/>
    <w:uiPriority w:val="99"/>
    <w:unhideWhenUsed/>
    <w:rsid w:val="00282C50"/>
    <w:pPr>
      <w:spacing w:after="0" w:line="240" w:lineRule="auto"/>
    </w:pPr>
    <w:rPr>
      <w:rFonts w:ascii="Times New Roman" w:eastAsia="Times New Roman" w:hAnsi="Times New Roman"/>
      <w:sz w:val="24"/>
      <w:szCs w:val="24"/>
      <w:lang w:eastAsia="en-US"/>
    </w:rPr>
  </w:style>
  <w:style w:type="character" w:customStyle="1" w:styleId="CommentTextChar">
    <w:name w:val="Comment Text Char"/>
    <w:basedOn w:val="DefaultParagraphFont"/>
    <w:link w:val="CommentText"/>
    <w:uiPriority w:val="99"/>
    <w:rsid w:val="00282C50"/>
    <w:rPr>
      <w:rFonts w:ascii="Times New Roman" w:eastAsia="Times New Roman" w:hAnsi="Times New Roman"/>
      <w:kern w:val="0"/>
      <w:sz w:val="24"/>
      <w:szCs w:val="24"/>
      <w:lang w:eastAsia="en-US"/>
    </w:rPr>
  </w:style>
  <w:style w:type="paragraph" w:customStyle="1" w:styleId="reference">
    <w:name w:val="reference"/>
    <w:basedOn w:val="Normal"/>
    <w:next w:val="Normal"/>
    <w:rsid w:val="006B230E"/>
    <w:pPr>
      <w:autoSpaceDE w:val="0"/>
      <w:autoSpaceDN w:val="0"/>
      <w:adjustRightInd w:val="0"/>
      <w:spacing w:after="0" w:line="240" w:lineRule="auto"/>
    </w:pPr>
    <w:rPr>
      <w:rFonts w:ascii="Times New Roman" w:hAnsi="Times New Roman"/>
      <w:sz w:val="24"/>
      <w:szCs w:val="24"/>
    </w:rPr>
  </w:style>
  <w:style w:type="paragraph" w:styleId="Title">
    <w:name w:val="Title"/>
    <w:basedOn w:val="Normal"/>
    <w:link w:val="TitleChar"/>
    <w:qFormat/>
    <w:locked/>
    <w:rsid w:val="006B230E"/>
    <w:pPr>
      <w:spacing w:after="0" w:line="240" w:lineRule="auto"/>
      <w:jc w:val="center"/>
    </w:pPr>
    <w:rPr>
      <w:rFonts w:ascii="Times New Roman" w:eastAsia="Times New Roman" w:hAnsi="Times New Roman"/>
      <w:b/>
      <w:sz w:val="28"/>
      <w:szCs w:val="20"/>
      <w:lang w:eastAsia="en-US"/>
    </w:rPr>
  </w:style>
  <w:style w:type="character" w:customStyle="1" w:styleId="TitleChar">
    <w:name w:val="Title Char"/>
    <w:basedOn w:val="DefaultParagraphFont"/>
    <w:link w:val="Title"/>
    <w:rsid w:val="006B230E"/>
    <w:rPr>
      <w:rFonts w:ascii="Times New Roman" w:eastAsia="Times New Roman" w:hAnsi="Times New Roman"/>
      <w:b/>
      <w:kern w:val="0"/>
      <w:sz w:val="28"/>
      <w:szCs w:val="20"/>
      <w:lang w:eastAsia="en-US"/>
    </w:rPr>
  </w:style>
  <w:style w:type="paragraph" w:styleId="Header">
    <w:name w:val="header"/>
    <w:basedOn w:val="Normal"/>
    <w:link w:val="HeaderChar"/>
    <w:uiPriority w:val="99"/>
    <w:unhideWhenUsed/>
    <w:rsid w:val="002A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847"/>
    <w:rPr>
      <w:kern w:val="0"/>
      <w:sz w:val="22"/>
    </w:rPr>
  </w:style>
  <w:style w:type="paragraph" w:styleId="Footer">
    <w:name w:val="footer"/>
    <w:basedOn w:val="Normal"/>
    <w:link w:val="FooterChar"/>
    <w:uiPriority w:val="99"/>
    <w:unhideWhenUsed/>
    <w:rsid w:val="002A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847"/>
    <w:rPr>
      <w:kern w:val="0"/>
      <w:sz w:val="22"/>
    </w:rPr>
  </w:style>
  <w:style w:type="character" w:styleId="Emphasis">
    <w:name w:val="Emphasis"/>
    <w:basedOn w:val="DefaultParagraphFont"/>
    <w:uiPriority w:val="20"/>
    <w:qFormat/>
    <w:locked/>
    <w:rsid w:val="0037136E"/>
    <w:rPr>
      <w:i/>
      <w:iCs/>
    </w:rPr>
  </w:style>
  <w:style w:type="character" w:styleId="CommentReference">
    <w:name w:val="annotation reference"/>
    <w:basedOn w:val="DefaultParagraphFont"/>
    <w:uiPriority w:val="99"/>
    <w:semiHidden/>
    <w:unhideWhenUsed/>
    <w:rsid w:val="004B56CA"/>
    <w:rPr>
      <w:sz w:val="18"/>
      <w:szCs w:val="18"/>
    </w:rPr>
  </w:style>
  <w:style w:type="paragraph" w:styleId="CommentSubject">
    <w:name w:val="annotation subject"/>
    <w:basedOn w:val="CommentText"/>
    <w:next w:val="CommentText"/>
    <w:link w:val="CommentSubjectChar"/>
    <w:uiPriority w:val="99"/>
    <w:semiHidden/>
    <w:unhideWhenUsed/>
    <w:rsid w:val="004B56CA"/>
    <w:pPr>
      <w:spacing w:after="200"/>
    </w:pPr>
    <w:rPr>
      <w:rFonts w:ascii="Calibri" w:eastAsia="SimSun" w:hAnsi="Calibri"/>
      <w:b/>
      <w:bCs/>
      <w:sz w:val="20"/>
      <w:szCs w:val="20"/>
      <w:lang w:eastAsia="zh-CN"/>
    </w:rPr>
  </w:style>
  <w:style w:type="character" w:customStyle="1" w:styleId="CommentSubjectChar">
    <w:name w:val="Comment Subject Char"/>
    <w:basedOn w:val="CommentTextChar"/>
    <w:link w:val="CommentSubject"/>
    <w:uiPriority w:val="99"/>
    <w:semiHidden/>
    <w:rsid w:val="004B56CA"/>
    <w:rPr>
      <w:rFonts w:ascii="Times New Roman" w:eastAsia="Times New Roman" w:hAnsi="Times New Roman"/>
      <w:b/>
      <w:bCs/>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34"/>
    <w:pPr>
      <w:spacing w:after="200" w:line="276" w:lineRule="auto"/>
    </w:pPr>
    <w:rPr>
      <w:kern w:val="0"/>
      <w:sz w:val="22"/>
    </w:rPr>
  </w:style>
  <w:style w:type="paragraph" w:styleId="Heading1">
    <w:name w:val="heading 1"/>
    <w:basedOn w:val="Normal"/>
    <w:next w:val="Normal"/>
    <w:link w:val="Heading1Char"/>
    <w:qFormat/>
    <w:locked/>
    <w:rsid w:val="00FD12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A0CA4"/>
    <w:pPr>
      <w:keepNext/>
      <w:spacing w:after="0" w:line="240" w:lineRule="auto"/>
      <w:outlineLvl w:val="1"/>
    </w:pPr>
    <w:rPr>
      <w:rFonts w:ascii="Times New Roman" w:hAnsi="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A0CA4"/>
    <w:rPr>
      <w:rFonts w:ascii="Times New Roman" w:hAnsi="Times New Roman" w:cs="Times New Roman"/>
      <w:sz w:val="20"/>
      <w:szCs w:val="20"/>
      <w:lang w:eastAsia="en-US"/>
    </w:rPr>
  </w:style>
  <w:style w:type="table" w:styleId="TableGrid">
    <w:name w:val="Table Grid"/>
    <w:basedOn w:val="TableNormal"/>
    <w:uiPriority w:val="59"/>
    <w:rsid w:val="00E939E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26D8E"/>
    <w:pPr>
      <w:ind w:left="720"/>
      <w:contextualSpacing/>
    </w:pPr>
  </w:style>
  <w:style w:type="paragraph" w:customStyle="1" w:styleId="Body--Regular">
    <w:name w:val="Body--Regular"/>
    <w:basedOn w:val="Normal"/>
    <w:uiPriority w:val="99"/>
    <w:rsid w:val="00054664"/>
    <w:pPr>
      <w:widowControl w:val="0"/>
      <w:autoSpaceDE w:val="0"/>
      <w:autoSpaceDN w:val="0"/>
      <w:adjustRightInd w:val="0"/>
      <w:spacing w:after="0" w:line="206" w:lineRule="atLeast"/>
      <w:ind w:firstLine="216"/>
      <w:jc w:val="both"/>
      <w:textAlignment w:val="center"/>
    </w:pPr>
    <w:rPr>
      <w:rFonts w:ascii="AGaramondPro-Regular" w:hAnsi="AGaramondPro-Regular" w:cs="AGaramondPro-Regular"/>
      <w:color w:val="000000"/>
      <w:spacing w:val="-2"/>
      <w:sz w:val="20"/>
      <w:szCs w:val="20"/>
      <w:lang w:eastAsia="en-US"/>
    </w:rPr>
  </w:style>
  <w:style w:type="character" w:customStyle="1" w:styleId="doi">
    <w:name w:val="doi"/>
    <w:basedOn w:val="DefaultParagraphFont"/>
    <w:uiPriority w:val="99"/>
    <w:rsid w:val="00AA0CA4"/>
    <w:rPr>
      <w:rFonts w:cs="Times New Roman"/>
    </w:rPr>
  </w:style>
  <w:style w:type="character" w:customStyle="1" w:styleId="Title1">
    <w:name w:val="Title1"/>
    <w:basedOn w:val="DefaultParagraphFont"/>
    <w:uiPriority w:val="99"/>
    <w:rsid w:val="00AA0CA4"/>
    <w:rPr>
      <w:rFonts w:cs="Times New Roman"/>
    </w:rPr>
  </w:style>
  <w:style w:type="character" w:customStyle="1" w:styleId="ital">
    <w:name w:val="ital"/>
    <w:basedOn w:val="DefaultParagraphFont"/>
    <w:uiPriority w:val="99"/>
    <w:rsid w:val="00AA0CA4"/>
    <w:rPr>
      <w:rFonts w:cs="Times New Roman"/>
    </w:rPr>
  </w:style>
  <w:style w:type="character" w:customStyle="1" w:styleId="pbcitationheader1">
    <w:name w:val="pb_citation_header1"/>
    <w:basedOn w:val="DefaultParagraphFont"/>
    <w:uiPriority w:val="99"/>
    <w:rsid w:val="00AA0CA4"/>
    <w:rPr>
      <w:rFonts w:ascii="Verdana" w:hAnsi="Verdana" w:cs="Times New Roman"/>
      <w:color w:val="000000"/>
      <w:sz w:val="11"/>
      <w:szCs w:val="11"/>
    </w:rPr>
  </w:style>
  <w:style w:type="character" w:customStyle="1" w:styleId="pbarticletitle1">
    <w:name w:val="pb_article_title1"/>
    <w:basedOn w:val="DefaultParagraphFont"/>
    <w:uiPriority w:val="99"/>
    <w:rsid w:val="00AA0CA4"/>
    <w:rPr>
      <w:rFonts w:ascii="Verdana" w:hAnsi="Verdana" w:cs="Times New Roman"/>
      <w:b/>
      <w:bCs/>
      <w:color w:val="000000"/>
      <w:sz w:val="16"/>
      <w:szCs w:val="16"/>
    </w:rPr>
  </w:style>
  <w:style w:type="character" w:customStyle="1" w:styleId="pbauthors1">
    <w:name w:val="pb_authors1"/>
    <w:basedOn w:val="DefaultParagraphFont"/>
    <w:uiPriority w:val="99"/>
    <w:rsid w:val="00AA0CA4"/>
    <w:rPr>
      <w:rFonts w:ascii="Verdana" w:hAnsi="Verdana" w:cs="Times New Roman"/>
      <w:b/>
      <w:bCs/>
      <w:color w:val="000000"/>
      <w:sz w:val="12"/>
      <w:szCs w:val="12"/>
    </w:rPr>
  </w:style>
  <w:style w:type="character" w:styleId="Hyperlink">
    <w:name w:val="Hyperlink"/>
    <w:uiPriority w:val="99"/>
    <w:unhideWhenUsed/>
    <w:rsid w:val="0076306C"/>
    <w:rPr>
      <w:color w:val="0000FF"/>
      <w:u w:val="single"/>
    </w:rPr>
  </w:style>
  <w:style w:type="paragraph" w:styleId="PlainText">
    <w:name w:val="Plain Text"/>
    <w:basedOn w:val="Normal"/>
    <w:link w:val="PlainTextChar"/>
    <w:uiPriority w:val="99"/>
    <w:semiHidden/>
    <w:unhideWhenUsed/>
    <w:rsid w:val="0076306C"/>
    <w:pPr>
      <w:spacing w:after="0" w:line="240" w:lineRule="auto"/>
    </w:pPr>
    <w:rPr>
      <w:szCs w:val="21"/>
    </w:rPr>
  </w:style>
  <w:style w:type="character" w:customStyle="1" w:styleId="PlainTextChar">
    <w:name w:val="Plain Text Char"/>
    <w:basedOn w:val="DefaultParagraphFont"/>
    <w:link w:val="PlainText"/>
    <w:uiPriority w:val="99"/>
    <w:semiHidden/>
    <w:rsid w:val="0076306C"/>
    <w:rPr>
      <w:kern w:val="0"/>
      <w:sz w:val="22"/>
      <w:szCs w:val="21"/>
    </w:rPr>
  </w:style>
  <w:style w:type="paragraph" w:styleId="BalloonText">
    <w:name w:val="Balloon Text"/>
    <w:basedOn w:val="Normal"/>
    <w:link w:val="BalloonTextChar"/>
    <w:uiPriority w:val="99"/>
    <w:semiHidden/>
    <w:unhideWhenUsed/>
    <w:rsid w:val="00067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6B"/>
    <w:rPr>
      <w:rFonts w:ascii="Tahoma" w:hAnsi="Tahoma" w:cs="Tahoma"/>
      <w:kern w:val="0"/>
      <w:sz w:val="16"/>
      <w:szCs w:val="16"/>
    </w:rPr>
  </w:style>
  <w:style w:type="paragraph" w:styleId="HTMLPreformatted">
    <w:name w:val="HTML Preformatted"/>
    <w:basedOn w:val="Normal"/>
    <w:link w:val="HTMLPreformattedChar"/>
    <w:uiPriority w:val="99"/>
    <w:unhideWhenUsed/>
    <w:rsid w:val="00DC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D59"/>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FD126B"/>
    <w:rPr>
      <w:rFonts w:asciiTheme="majorHAnsi" w:eastAsiaTheme="majorEastAsia" w:hAnsiTheme="majorHAnsi" w:cstheme="majorBidi"/>
      <w:b/>
      <w:bCs/>
      <w:color w:val="365F91" w:themeColor="accent1" w:themeShade="BF"/>
      <w:kern w:val="0"/>
      <w:sz w:val="28"/>
      <w:szCs w:val="28"/>
    </w:rPr>
  </w:style>
  <w:style w:type="character" w:customStyle="1" w:styleId="pbauthors">
    <w:name w:val="pb_authors"/>
    <w:basedOn w:val="DefaultParagraphFont"/>
    <w:rsid w:val="00933D89"/>
  </w:style>
  <w:style w:type="paragraph" w:styleId="CommentText">
    <w:name w:val="annotation text"/>
    <w:basedOn w:val="Normal"/>
    <w:link w:val="CommentTextChar"/>
    <w:uiPriority w:val="99"/>
    <w:unhideWhenUsed/>
    <w:rsid w:val="00282C50"/>
    <w:pPr>
      <w:spacing w:after="0" w:line="240" w:lineRule="auto"/>
    </w:pPr>
    <w:rPr>
      <w:rFonts w:ascii="Times New Roman" w:eastAsia="Times New Roman" w:hAnsi="Times New Roman"/>
      <w:sz w:val="24"/>
      <w:szCs w:val="24"/>
      <w:lang w:eastAsia="en-US"/>
    </w:rPr>
  </w:style>
  <w:style w:type="character" w:customStyle="1" w:styleId="CommentTextChar">
    <w:name w:val="Comment Text Char"/>
    <w:basedOn w:val="DefaultParagraphFont"/>
    <w:link w:val="CommentText"/>
    <w:uiPriority w:val="99"/>
    <w:rsid w:val="00282C50"/>
    <w:rPr>
      <w:rFonts w:ascii="Times New Roman" w:eastAsia="Times New Roman" w:hAnsi="Times New Roman"/>
      <w:kern w:val="0"/>
      <w:sz w:val="24"/>
      <w:szCs w:val="24"/>
      <w:lang w:eastAsia="en-US"/>
    </w:rPr>
  </w:style>
  <w:style w:type="paragraph" w:customStyle="1" w:styleId="reference">
    <w:name w:val="reference"/>
    <w:basedOn w:val="Normal"/>
    <w:next w:val="Normal"/>
    <w:rsid w:val="006B230E"/>
    <w:pPr>
      <w:autoSpaceDE w:val="0"/>
      <w:autoSpaceDN w:val="0"/>
      <w:adjustRightInd w:val="0"/>
      <w:spacing w:after="0" w:line="240" w:lineRule="auto"/>
    </w:pPr>
    <w:rPr>
      <w:rFonts w:ascii="Times New Roman" w:hAnsi="Times New Roman"/>
      <w:sz w:val="24"/>
      <w:szCs w:val="24"/>
    </w:rPr>
  </w:style>
  <w:style w:type="paragraph" w:styleId="Title">
    <w:name w:val="Title"/>
    <w:basedOn w:val="Normal"/>
    <w:link w:val="TitleChar"/>
    <w:qFormat/>
    <w:locked/>
    <w:rsid w:val="006B230E"/>
    <w:pPr>
      <w:spacing w:after="0" w:line="240" w:lineRule="auto"/>
      <w:jc w:val="center"/>
    </w:pPr>
    <w:rPr>
      <w:rFonts w:ascii="Times New Roman" w:eastAsia="Times New Roman" w:hAnsi="Times New Roman"/>
      <w:b/>
      <w:sz w:val="28"/>
      <w:szCs w:val="20"/>
      <w:lang w:eastAsia="en-US"/>
    </w:rPr>
  </w:style>
  <w:style w:type="character" w:customStyle="1" w:styleId="TitleChar">
    <w:name w:val="Title Char"/>
    <w:basedOn w:val="DefaultParagraphFont"/>
    <w:link w:val="Title"/>
    <w:rsid w:val="006B230E"/>
    <w:rPr>
      <w:rFonts w:ascii="Times New Roman" w:eastAsia="Times New Roman" w:hAnsi="Times New Roman"/>
      <w:b/>
      <w:kern w:val="0"/>
      <w:sz w:val="28"/>
      <w:szCs w:val="20"/>
      <w:lang w:eastAsia="en-US"/>
    </w:rPr>
  </w:style>
  <w:style w:type="paragraph" w:styleId="Header">
    <w:name w:val="header"/>
    <w:basedOn w:val="Normal"/>
    <w:link w:val="HeaderChar"/>
    <w:uiPriority w:val="99"/>
    <w:unhideWhenUsed/>
    <w:rsid w:val="002A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847"/>
    <w:rPr>
      <w:kern w:val="0"/>
      <w:sz w:val="22"/>
    </w:rPr>
  </w:style>
  <w:style w:type="paragraph" w:styleId="Footer">
    <w:name w:val="footer"/>
    <w:basedOn w:val="Normal"/>
    <w:link w:val="FooterChar"/>
    <w:uiPriority w:val="99"/>
    <w:unhideWhenUsed/>
    <w:rsid w:val="002A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847"/>
    <w:rPr>
      <w:kern w:val="0"/>
      <w:sz w:val="22"/>
    </w:rPr>
  </w:style>
  <w:style w:type="character" w:styleId="Emphasis">
    <w:name w:val="Emphasis"/>
    <w:basedOn w:val="DefaultParagraphFont"/>
    <w:uiPriority w:val="20"/>
    <w:qFormat/>
    <w:locked/>
    <w:rsid w:val="0037136E"/>
    <w:rPr>
      <w:i/>
      <w:iCs/>
    </w:rPr>
  </w:style>
  <w:style w:type="character" w:styleId="CommentReference">
    <w:name w:val="annotation reference"/>
    <w:basedOn w:val="DefaultParagraphFont"/>
    <w:uiPriority w:val="99"/>
    <w:semiHidden/>
    <w:unhideWhenUsed/>
    <w:rsid w:val="004B56CA"/>
    <w:rPr>
      <w:sz w:val="18"/>
      <w:szCs w:val="18"/>
    </w:rPr>
  </w:style>
  <w:style w:type="paragraph" w:styleId="CommentSubject">
    <w:name w:val="annotation subject"/>
    <w:basedOn w:val="CommentText"/>
    <w:next w:val="CommentText"/>
    <w:link w:val="CommentSubjectChar"/>
    <w:uiPriority w:val="99"/>
    <w:semiHidden/>
    <w:unhideWhenUsed/>
    <w:rsid w:val="004B56CA"/>
    <w:pPr>
      <w:spacing w:after="200"/>
    </w:pPr>
    <w:rPr>
      <w:rFonts w:ascii="Calibri" w:eastAsia="SimSun" w:hAnsi="Calibri"/>
      <w:b/>
      <w:bCs/>
      <w:sz w:val="20"/>
      <w:szCs w:val="20"/>
      <w:lang w:eastAsia="zh-CN"/>
    </w:rPr>
  </w:style>
  <w:style w:type="character" w:customStyle="1" w:styleId="CommentSubjectChar">
    <w:name w:val="Comment Subject Char"/>
    <w:basedOn w:val="CommentTextChar"/>
    <w:link w:val="CommentSubject"/>
    <w:uiPriority w:val="99"/>
    <w:semiHidden/>
    <w:rsid w:val="004B56CA"/>
    <w:rPr>
      <w:rFonts w:ascii="Times New Roman" w:eastAsia="Times New Roman" w:hAnsi="Times New Roman"/>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5033">
      <w:bodyDiv w:val="1"/>
      <w:marLeft w:val="0"/>
      <w:marRight w:val="0"/>
      <w:marTop w:val="0"/>
      <w:marBottom w:val="0"/>
      <w:divBdr>
        <w:top w:val="none" w:sz="0" w:space="0" w:color="auto"/>
        <w:left w:val="none" w:sz="0" w:space="0" w:color="auto"/>
        <w:bottom w:val="none" w:sz="0" w:space="0" w:color="auto"/>
        <w:right w:val="none" w:sz="0" w:space="0" w:color="auto"/>
      </w:divBdr>
    </w:div>
    <w:div w:id="256134080">
      <w:bodyDiv w:val="1"/>
      <w:marLeft w:val="0"/>
      <w:marRight w:val="0"/>
      <w:marTop w:val="0"/>
      <w:marBottom w:val="0"/>
      <w:divBdr>
        <w:top w:val="none" w:sz="0" w:space="0" w:color="auto"/>
        <w:left w:val="none" w:sz="0" w:space="0" w:color="auto"/>
        <w:bottom w:val="none" w:sz="0" w:space="0" w:color="auto"/>
        <w:right w:val="none" w:sz="0" w:space="0" w:color="auto"/>
      </w:divBdr>
    </w:div>
    <w:div w:id="725883438">
      <w:bodyDiv w:val="1"/>
      <w:marLeft w:val="0"/>
      <w:marRight w:val="0"/>
      <w:marTop w:val="0"/>
      <w:marBottom w:val="0"/>
      <w:divBdr>
        <w:top w:val="none" w:sz="0" w:space="0" w:color="auto"/>
        <w:left w:val="none" w:sz="0" w:space="0" w:color="auto"/>
        <w:bottom w:val="none" w:sz="0" w:space="0" w:color="auto"/>
        <w:right w:val="none" w:sz="0" w:space="0" w:color="auto"/>
      </w:divBdr>
    </w:div>
    <w:div w:id="1675955005">
      <w:bodyDiv w:val="1"/>
      <w:marLeft w:val="0"/>
      <w:marRight w:val="0"/>
      <w:marTop w:val="0"/>
      <w:marBottom w:val="0"/>
      <w:divBdr>
        <w:top w:val="none" w:sz="0" w:space="0" w:color="auto"/>
        <w:left w:val="none" w:sz="0" w:space="0" w:color="auto"/>
        <w:bottom w:val="none" w:sz="0" w:space="0" w:color="auto"/>
        <w:right w:val="none" w:sz="0" w:space="0" w:color="auto"/>
      </w:divBdr>
    </w:div>
    <w:div w:id="1841654409">
      <w:bodyDiv w:val="1"/>
      <w:marLeft w:val="0"/>
      <w:marRight w:val="0"/>
      <w:marTop w:val="0"/>
      <w:marBottom w:val="0"/>
      <w:divBdr>
        <w:top w:val="none" w:sz="0" w:space="0" w:color="auto"/>
        <w:left w:val="none" w:sz="0" w:space="0" w:color="auto"/>
        <w:bottom w:val="none" w:sz="0" w:space="0" w:color="auto"/>
        <w:right w:val="none" w:sz="0" w:space="0" w:color="auto"/>
      </w:divBdr>
    </w:div>
    <w:div w:id="2006008537">
      <w:bodyDiv w:val="1"/>
      <w:marLeft w:val="0"/>
      <w:marRight w:val="0"/>
      <w:marTop w:val="0"/>
      <w:marBottom w:val="0"/>
      <w:divBdr>
        <w:top w:val="none" w:sz="0" w:space="0" w:color="auto"/>
        <w:left w:val="none" w:sz="0" w:space="0" w:color="auto"/>
        <w:bottom w:val="none" w:sz="0" w:space="0" w:color="auto"/>
        <w:right w:val="none" w:sz="0" w:space="0" w:color="auto"/>
      </w:divBdr>
    </w:div>
    <w:div w:id="2011366873">
      <w:bodyDiv w:val="1"/>
      <w:marLeft w:val="0"/>
      <w:marRight w:val="0"/>
      <w:marTop w:val="0"/>
      <w:marBottom w:val="0"/>
      <w:divBdr>
        <w:top w:val="none" w:sz="0" w:space="0" w:color="auto"/>
        <w:left w:val="none" w:sz="0" w:space="0" w:color="auto"/>
        <w:bottom w:val="none" w:sz="0" w:space="0" w:color="auto"/>
        <w:right w:val="none" w:sz="0" w:space="0" w:color="auto"/>
      </w:divBdr>
    </w:div>
    <w:div w:id="214299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exei.I.Lyapustin@nasa.gov" TargetMode="External"/><Relationship Id="rId4" Type="http://schemas.microsoft.com/office/2007/relationships/stylesWithEffects" Target="stylesWithEffects.xml"/><Relationship Id="rId9" Type="http://schemas.openxmlformats.org/officeDocument/2006/relationships/hyperlink" Target="mailto:Yujie.Wang@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65753-28E7-4832-AA09-AA492434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MAIAC Amazon Data Release: Readme</vt:lpstr>
    </vt:vector>
  </TitlesOfParts>
  <Company>NASA/GSFC</Company>
  <LinksUpToDate>false</LinksUpToDate>
  <CharactersWithSpaces>27673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MAIAC Amazon Data Release: Readme</dc:title>
  <dc:creator>Yujie Wang</dc:creator>
  <cp:lastModifiedBy>ywang1</cp:lastModifiedBy>
  <cp:revision>11</cp:revision>
  <cp:lastPrinted>2014-09-25T19:49:00Z</cp:lastPrinted>
  <dcterms:created xsi:type="dcterms:W3CDTF">2017-06-28T19:02:00Z</dcterms:created>
  <dcterms:modified xsi:type="dcterms:W3CDTF">2017-11-03T14:25:00Z</dcterms:modified>
</cp:coreProperties>
</file>